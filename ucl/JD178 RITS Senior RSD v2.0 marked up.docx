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1" w:rightFromText="181" w:bottomFromText="567" w:vertAnchor="text" w:horzAnchor="page" w:tblpX="568" w:tblpY="205"/>
        <w:tblW w:w="10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34"/>
        <w:gridCol w:w="5166"/>
      </w:tblGrid>
      <w:tr w:rsidR="0040652D" w:rsidRPr="00650083" w14:paraId="5DA95A4D" w14:textId="77777777" w:rsidTr="0040652D">
        <w:trPr>
          <w:trHeight w:val="1192"/>
        </w:trPr>
        <w:tc>
          <w:tcPr>
            <w:tcW w:w="5634" w:type="dxa"/>
          </w:tcPr>
          <w:p w14:paraId="2CF82ABA" w14:textId="77777777" w:rsidR="00520F98" w:rsidRPr="00650083" w:rsidRDefault="00520F98" w:rsidP="008105B7">
            <w:pPr>
              <w:pStyle w:val="Heading1"/>
              <w:rPr>
                <w:rFonts w:cs="Arial"/>
              </w:rPr>
            </w:pPr>
            <w:bookmarkStart w:id="0" w:name="_MacBuGuideStaticData_560V"/>
            <w:bookmarkStart w:id="1" w:name="_MacBuGuideStaticData_11280V"/>
            <w:bookmarkStart w:id="2" w:name="_MacBuGuideStaticData_510H"/>
            <w:commentRangeStart w:id="3"/>
            <w:r w:rsidRPr="00650083">
              <w:rPr>
                <w:rFonts w:cs="Arial"/>
              </w:rPr>
              <w:t>Job</w:t>
            </w:r>
            <w:commentRangeEnd w:id="3"/>
            <w:r w:rsidR="00FE6641">
              <w:rPr>
                <w:rStyle w:val="CommentReference"/>
                <w:rFonts w:eastAsiaTheme="minorEastAsia" w:cs="Times New Roman"/>
                <w:b w:val="0"/>
              </w:rPr>
              <w:commentReference w:id="3"/>
            </w:r>
            <w:r w:rsidRPr="00650083">
              <w:rPr>
                <w:rFonts w:cs="Arial"/>
              </w:rPr>
              <w:t xml:space="preserve"> Description</w:t>
            </w:r>
          </w:p>
        </w:tc>
        <w:tc>
          <w:tcPr>
            <w:tcW w:w="5166" w:type="dxa"/>
          </w:tcPr>
          <w:p w14:paraId="478BEA53" w14:textId="00D38488" w:rsidR="00520F98" w:rsidRPr="00650083" w:rsidRDefault="00181247" w:rsidP="00102B51">
            <w:pPr>
              <w:pStyle w:val="Heading1"/>
              <w:jc w:val="right"/>
              <w:rPr>
                <w:rFonts w:cs="Arial"/>
              </w:rPr>
            </w:pPr>
            <w:ins w:id="4" w:author="Cooper, Jonathan" w:date="2018-10-10T16:19:00Z">
              <w:r w:rsidRPr="002A67FF">
                <w:rPr>
                  <w:rFonts w:cs="Arial"/>
                </w:rPr>
                <w:t>JD</w:t>
              </w:r>
              <w:r w:rsidRPr="00650083">
                <w:rPr>
                  <w:rFonts w:cs="Arial"/>
                </w:rPr>
                <w:t>178 v2.0</w:t>
              </w:r>
            </w:ins>
            <w:del w:id="5" w:author="Cooper, Jonathan" w:date="2018-10-10T16:19:00Z">
              <w:r w:rsidR="00102B51" w:rsidRPr="00650083" w:rsidDel="00181247">
                <w:rPr>
                  <w:rFonts w:cs="Arial"/>
                </w:rPr>
                <w:delText>JD088 v6.0</w:delText>
              </w:r>
            </w:del>
          </w:p>
        </w:tc>
      </w:tr>
      <w:tr w:rsidR="0040652D" w:rsidRPr="00650083" w14:paraId="6E23FE49" w14:textId="77777777" w:rsidTr="0040652D">
        <w:trPr>
          <w:trHeight w:val="469"/>
        </w:trPr>
        <w:tc>
          <w:tcPr>
            <w:tcW w:w="5634" w:type="dxa"/>
          </w:tcPr>
          <w:p w14:paraId="44FA283E" w14:textId="2888B318" w:rsidR="00520F98" w:rsidRPr="00650083" w:rsidRDefault="00181247" w:rsidP="008105B7">
            <w:pPr>
              <w:pStyle w:val="Heading2"/>
              <w:rPr>
                <w:rFonts w:cs="Arial"/>
              </w:rPr>
            </w:pPr>
            <w:ins w:id="6" w:author="Cooper, Jonathan" w:date="2018-10-10T16:19:00Z">
              <w:r w:rsidRPr="00650083">
                <w:rPr>
                  <w:rFonts w:cs="Arial"/>
                </w:rPr>
                <w:t xml:space="preserve">Senior </w:t>
              </w:r>
            </w:ins>
            <w:r w:rsidR="00FF4B7B" w:rsidRPr="00650083">
              <w:rPr>
                <w:rFonts w:cs="Arial"/>
              </w:rPr>
              <w:t>Research Software Developer</w:t>
            </w:r>
          </w:p>
        </w:tc>
        <w:tc>
          <w:tcPr>
            <w:tcW w:w="5166" w:type="dxa"/>
          </w:tcPr>
          <w:p w14:paraId="4BE6BE6B" w14:textId="1EEDBD46" w:rsidR="00520F98" w:rsidRPr="00650083" w:rsidRDefault="00AD60FC" w:rsidP="008105B7">
            <w:pPr>
              <w:pStyle w:val="Heading3"/>
              <w:rPr>
                <w:rFonts w:cs="Arial"/>
              </w:rPr>
            </w:pPr>
            <w:r w:rsidRPr="00650083">
              <w:rPr>
                <w:rFonts w:cs="Arial"/>
              </w:rPr>
              <w:t xml:space="preserve">Grade: </w:t>
            </w:r>
            <w:del w:id="7" w:author="Cooper, Jonathan" w:date="2018-10-10T16:19:00Z">
              <w:r w:rsidR="00FF4B7B" w:rsidRPr="00650083" w:rsidDel="00181247">
                <w:rPr>
                  <w:rFonts w:cs="Arial"/>
                </w:rPr>
                <w:delText>7</w:delText>
              </w:r>
            </w:del>
            <w:ins w:id="8" w:author="Cooper, Jonathan" w:date="2018-10-10T16:19:00Z">
              <w:r w:rsidR="00181247" w:rsidRPr="00650083">
                <w:rPr>
                  <w:rFonts w:cs="Arial"/>
                </w:rPr>
                <w:t>8</w:t>
              </w:r>
            </w:ins>
          </w:p>
        </w:tc>
      </w:tr>
      <w:tr w:rsidR="0040652D" w:rsidRPr="00650083" w14:paraId="1690F15F" w14:textId="77777777" w:rsidTr="0040652D">
        <w:trPr>
          <w:trHeight w:val="469"/>
        </w:trPr>
        <w:tc>
          <w:tcPr>
            <w:tcW w:w="5634" w:type="dxa"/>
          </w:tcPr>
          <w:p w14:paraId="75DF3A8A" w14:textId="77777777" w:rsidR="00520F98" w:rsidRPr="00650083" w:rsidRDefault="00FF4B7B" w:rsidP="008105B7">
            <w:pPr>
              <w:pStyle w:val="Heading3"/>
              <w:rPr>
                <w:rFonts w:cs="Arial"/>
              </w:rPr>
            </w:pPr>
            <w:r w:rsidRPr="00650083">
              <w:rPr>
                <w:rFonts w:cs="Arial"/>
              </w:rPr>
              <w:t>Department: Research IT Services</w:t>
            </w:r>
          </w:p>
        </w:tc>
        <w:tc>
          <w:tcPr>
            <w:tcW w:w="5166" w:type="dxa"/>
          </w:tcPr>
          <w:p w14:paraId="0FD5C270" w14:textId="0895A5BF" w:rsidR="00520F98" w:rsidRPr="00650083" w:rsidRDefault="00AD60FC" w:rsidP="00AD60FC">
            <w:pPr>
              <w:pStyle w:val="Heading3"/>
              <w:rPr>
                <w:rFonts w:cs="Arial"/>
              </w:rPr>
            </w:pPr>
            <w:r w:rsidRPr="00650083">
              <w:rPr>
                <w:rFonts w:cs="Arial"/>
              </w:rPr>
              <w:t xml:space="preserve">Location: </w:t>
            </w:r>
            <w:r w:rsidR="00102B51" w:rsidRPr="00650083">
              <w:rPr>
                <w:rFonts w:cs="Arial"/>
              </w:rPr>
              <w:t xml:space="preserve">UCL Bloomsbury campus, </w:t>
            </w:r>
            <w:r w:rsidR="00261AD9" w:rsidRPr="00650083">
              <w:rPr>
                <w:rFonts w:cs="Arial"/>
              </w:rPr>
              <w:t>London</w:t>
            </w:r>
          </w:p>
        </w:tc>
      </w:tr>
    </w:tbl>
    <w:p w14:paraId="51888335" w14:textId="77777777" w:rsidR="007C7FF1" w:rsidRPr="00650083" w:rsidRDefault="004961EE" w:rsidP="0028083A">
      <w:pPr>
        <w:pStyle w:val="Heading4"/>
      </w:pPr>
      <w:r w:rsidRPr="00650083">
        <w:rPr>
          <w:noProof/>
        </w:rPr>
        <mc:AlternateContent>
          <mc:Choice Requires="wps">
            <w:drawing>
              <wp:anchor distT="0" distB="0" distL="114300" distR="114300" simplePos="0" relativeHeight="251660288" behindDoc="0" locked="0" layoutInCell="1" allowOverlap="1" wp14:anchorId="3D445750" wp14:editId="01D66551">
                <wp:simplePos x="0" y="0"/>
                <wp:positionH relativeFrom="page">
                  <wp:posOffset>355600</wp:posOffset>
                </wp:positionH>
                <wp:positionV relativeFrom="page">
                  <wp:posOffset>341630</wp:posOffset>
                </wp:positionV>
                <wp:extent cx="3810635" cy="575310"/>
                <wp:effectExtent l="0" t="0" r="0" b="8890"/>
                <wp:wrapThrough wrapText="bothSides">
                  <wp:wrapPolygon edited="0">
                    <wp:start x="144" y="0"/>
                    <wp:lineTo x="144" y="20980"/>
                    <wp:lineTo x="21308" y="20980"/>
                    <wp:lineTo x="21308" y="0"/>
                    <wp:lineTo x="144" y="0"/>
                  </wp:wrapPolygon>
                </wp:wrapThrough>
                <wp:docPr id="3" name="Text Box 3"/>
                <wp:cNvGraphicFramePr/>
                <a:graphic xmlns:a="http://schemas.openxmlformats.org/drawingml/2006/main">
                  <a:graphicData uri="http://schemas.microsoft.com/office/word/2010/wordprocessingShape">
                    <wps:wsp>
                      <wps:cNvSpPr txBox="1"/>
                      <wps:spPr>
                        <a:xfrm>
                          <a:off x="0" y="0"/>
                          <a:ext cx="3810635" cy="57531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val="1"/>
                          </a:ext>
                        </a:extLst>
                      </wps:spPr>
                      <wps:style>
                        <a:lnRef idx="0">
                          <a:schemeClr val="accent1"/>
                        </a:lnRef>
                        <a:fillRef idx="0">
                          <a:schemeClr val="accent1"/>
                        </a:fillRef>
                        <a:effectRef idx="0">
                          <a:schemeClr val="accent1"/>
                        </a:effectRef>
                        <a:fontRef idx="minor">
                          <a:schemeClr val="dk1"/>
                        </a:fontRef>
                      </wps:style>
                      <wps:txbx>
                        <w:txbxContent>
                          <w:p w14:paraId="70001698" w14:textId="77777777" w:rsidR="00694D5D" w:rsidRPr="00130559" w:rsidRDefault="00694D5D" w:rsidP="00694D5D">
                            <w:pPr>
                              <w:ind w:left="-142"/>
                              <w:rPr>
                                <w:rFonts w:ascii="Arial MT Std" w:hAnsi="Arial MT Std"/>
                                <w:b/>
                                <w:sz w:val="18"/>
                                <w:szCs w:val="18"/>
                              </w:rPr>
                            </w:pPr>
                            <w:r>
                              <w:rPr>
                                <w:rFonts w:ascii="Arial MT Std" w:hAnsi="Arial MT Std"/>
                                <w:b/>
                                <w:sz w:val="18"/>
                                <w:szCs w:val="18"/>
                              </w:rPr>
                              <w:t>LONDON’S GLOBAL UNIVERSITY</w:t>
                            </w:r>
                          </w:p>
                          <w:p w14:paraId="4E6FB649" w14:textId="77777777" w:rsidR="00542251" w:rsidRPr="00130559" w:rsidRDefault="00542251" w:rsidP="00E3153F">
                            <w:pPr>
                              <w:ind w:left="-142"/>
                              <w:rPr>
                                <w:rFonts w:ascii="Arial MT Std" w:hAnsi="Arial MT Std"/>
                                <w:b/>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45750" id="_x0000_t202" coordsize="21600,21600" o:spt="202" path="m,l,21600r21600,l21600,xe">
                <v:stroke joinstyle="miter"/>
                <v:path gradientshapeok="t" o:connecttype="rect"/>
              </v:shapetype>
              <v:shape id="Text Box 3" o:spid="_x0000_s1026" type="#_x0000_t202" style="position:absolute;margin-left:28pt;margin-top:26.9pt;width:300.05pt;height:45.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" filled="f" stroked="f">
                <v:textbox>
                  <w:txbxContent>
                    <w:p w14:paraId="70001698" w14:textId="77777777" w:rsidR="00694D5D" w:rsidRPr="00130559" w:rsidRDefault="00694D5D" w:rsidP="00694D5D">
                      <w:pPr>
                        <w:ind w:left="-142"/>
                        <w:rPr>
                          <w:rFonts w:ascii="Arial MT Std" w:hAnsi="Arial MT Std"/>
                          <w:b/>
                          <w:sz w:val="18"/>
                          <w:szCs w:val="18"/>
                        </w:rPr>
                      </w:pPr>
                      <w:r>
                        <w:rPr>
                          <w:rFonts w:ascii="Arial MT Std" w:hAnsi="Arial MT Std"/>
                          <w:b/>
                          <w:sz w:val="18"/>
                          <w:szCs w:val="18"/>
                        </w:rPr>
                        <w:t>LONDON’S GLOBAL UNIVERSITY</w:t>
                      </w:r>
                    </w:p>
                    <w:p w14:paraId="4E6FB649" w14:textId="77777777" w:rsidR="00542251" w:rsidRPr="00130559" w:rsidRDefault="00542251" w:rsidP="00E3153F">
                      <w:pPr>
                        <w:ind w:left="-142"/>
                        <w:rPr>
                          <w:rFonts w:ascii="Arial MT Std" w:hAnsi="Arial MT Std"/>
                          <w:b/>
                          <w:sz w:val="18"/>
                          <w:szCs w:val="18"/>
                        </w:rPr>
                      </w:pPr>
                    </w:p>
                  </w:txbxContent>
                </v:textbox>
                <w10:wrap type="through" anchorx="page" anchory="page"/>
              </v:shape>
            </w:pict>
          </mc:Fallback>
        </mc:AlternateContent>
      </w:r>
      <w:bookmarkEnd w:id="0"/>
      <w:bookmarkEnd w:id="1"/>
      <w:bookmarkEnd w:id="2"/>
      <w:r w:rsidR="00694D5D" w:rsidRPr="00650083">
        <w:t>Reports to</w:t>
      </w:r>
    </w:p>
    <w:p w14:paraId="1319A409" w14:textId="77777777" w:rsidR="00181247" w:rsidRPr="00650083" w:rsidRDefault="00181247" w:rsidP="00181247">
      <w:pPr>
        <w:rPr>
          <w:ins w:id="9" w:author="Cooper, Jonathan" w:date="2018-10-10T16:20:00Z"/>
        </w:rPr>
      </w:pPr>
      <w:ins w:id="10" w:author="Cooper, Jonathan" w:date="2018-10-10T16:20:00Z">
        <w:r w:rsidRPr="00650083">
          <w:t>Head of Research Software Engineering</w:t>
        </w:r>
      </w:ins>
    </w:p>
    <w:p w14:paraId="7D1E5CD8" w14:textId="5E1562B7" w:rsidR="007C7FF1" w:rsidRPr="00650083" w:rsidDel="00181247" w:rsidRDefault="00181247" w:rsidP="00181247">
      <w:pPr>
        <w:rPr>
          <w:del w:id="11" w:author="Cooper, Jonathan" w:date="2018-10-10T16:20:00Z"/>
        </w:rPr>
      </w:pPr>
      <w:ins w:id="12" w:author="Cooper, Jonathan" w:date="2018-10-10T16:20:00Z">
        <w:r w:rsidRPr="00650083">
          <w:rPr>
            <w:b/>
          </w:rPr>
          <w:t>Direct reports</w:t>
        </w:r>
        <w:r w:rsidRPr="00650083">
          <w:t>: 0-3 Research Software Developers</w:t>
        </w:r>
      </w:ins>
      <w:ins w:id="13" w:author="Cooper, Jonathan [2]" w:date="2018-11-26T10:39:00Z">
        <w:r w:rsidR="00D90130">
          <w:t xml:space="preserve"> or S</w:t>
        </w:r>
      </w:ins>
      <w:ins w:id="14" w:author="Cooper, Jonathan [2]" w:date="2018-11-26T10:40:00Z">
        <w:r w:rsidR="00D90130">
          <w:t>enior Research Software Developers</w:t>
        </w:r>
      </w:ins>
      <w:del w:id="15" w:author="Cooper, Jonathan" w:date="2018-10-10T16:20:00Z">
        <w:r w:rsidR="00261AD9" w:rsidRPr="00650083" w:rsidDel="00181247">
          <w:delText>Senior Research Software Developer</w:delText>
        </w:r>
      </w:del>
    </w:p>
    <w:p w14:paraId="10DCCD72" w14:textId="30E317ED" w:rsidR="00261AD9" w:rsidRPr="00650083" w:rsidRDefault="00261AD9" w:rsidP="007C7FF1">
      <w:del w:id="16" w:author="Cooper, Jonathan" w:date="2018-10-10T16:20:00Z">
        <w:r w:rsidRPr="00650083" w:rsidDel="00181247">
          <w:delText>No direct reports</w:delText>
        </w:r>
      </w:del>
      <w:r w:rsidRPr="00650083">
        <w:t>.</w:t>
      </w:r>
    </w:p>
    <w:p w14:paraId="01C25560" w14:textId="77777777" w:rsidR="00820FCA" w:rsidRPr="00650083" w:rsidRDefault="00820FCA" w:rsidP="0028083A">
      <w:pPr>
        <w:pStyle w:val="Heading4"/>
      </w:pPr>
      <w:r w:rsidRPr="00650083">
        <w:t>Context</w:t>
      </w:r>
    </w:p>
    <w:p w14:paraId="1751F7E1" w14:textId="25291364" w:rsidR="00261AD9" w:rsidRPr="00DC65DB" w:rsidRDefault="00261AD9" w:rsidP="00261AD9">
      <w:r w:rsidRPr="00DC65DB">
        <w:t xml:space="preserve">UCL is a world leading teaching and research university, often ranked in the top ten in the world with an annual turnover of well over £1 </w:t>
      </w:r>
      <w:r w:rsidR="006D3C49">
        <w:t>b</w:t>
      </w:r>
      <w:r w:rsidR="006D3C49" w:rsidRPr="00DC65DB">
        <w:t>illion</w:t>
      </w:r>
      <w:r w:rsidRPr="00DC65DB">
        <w:t>. Part of UCL’s vision is to take on the hardest global challenges.</w:t>
      </w:r>
    </w:p>
    <w:p w14:paraId="7AE030C6" w14:textId="6A35C289" w:rsidR="00261AD9" w:rsidRPr="00DC65DB" w:rsidRDefault="00261AD9" w:rsidP="00261AD9">
      <w:r w:rsidRPr="00DC65DB">
        <w:t>In order to deliver this vision UCL has an Information Service</w:t>
      </w:r>
      <w:r w:rsidR="00D00239" w:rsidRPr="00DC65DB">
        <w:t>s</w:t>
      </w:r>
      <w:r w:rsidRPr="00DC65DB">
        <w:t xml:space="preserve"> Division (ISD) of over 500 staff supplying teaching, research and professional services support.</w:t>
      </w:r>
      <w:r w:rsidR="006E6E83" w:rsidRPr="00DC65DB">
        <w:t xml:space="preserve"> </w:t>
      </w:r>
      <w:r w:rsidRPr="00DC65DB">
        <w:t>The division covers all central IT services and is split into 8 departments that provide services for local support, operations, project delivery, governance and security.</w:t>
      </w:r>
    </w:p>
    <w:p w14:paraId="6095B8DB" w14:textId="77777777" w:rsidR="006D3C49" w:rsidRDefault="006D3C49" w:rsidP="006D3C49">
      <w:pPr>
        <w:rPr>
          <w:lang w:val="en-US"/>
        </w:rPr>
      </w:pPr>
      <w:r>
        <w:rPr>
          <w:lang w:val="en-US"/>
        </w:rPr>
        <w:t>Within ISD, Research IT Services (RITS) focuses on supporting one of the key missions of the university. We aim to ensure that facilities and services for UCL’s researchers are indeed world leading.</w:t>
      </w:r>
    </w:p>
    <w:p w14:paraId="5590F7AE" w14:textId="1D762904" w:rsidR="00203789" w:rsidRPr="00DC65DB" w:rsidRDefault="00203789" w:rsidP="00AD60FC">
      <w:r w:rsidRPr="00DC65DB">
        <w:t>The Research Software Development Group</w:t>
      </w:r>
      <w:r w:rsidR="00BB5FD8" w:rsidRPr="00DC65DB">
        <w:t xml:space="preserve"> works with researchers across UCL to build and maintain readable, reliable and efficient research software. The team is friendly and diverse, with a range of backgrounds and specialist skill sets represented.</w:t>
      </w:r>
      <w:r w:rsidR="00757577" w:rsidRPr="00DC65DB">
        <w:t xml:space="preserve"> There are good opportunities for </w:t>
      </w:r>
      <w:r w:rsidR="00462B31" w:rsidRPr="00DC65DB">
        <w:t xml:space="preserve">personal development and </w:t>
      </w:r>
      <w:r w:rsidR="00757577" w:rsidRPr="00DC65DB">
        <w:t>career progression within the group,</w:t>
      </w:r>
      <w:r w:rsidR="00462B31" w:rsidRPr="00DC65DB">
        <w:t xml:space="preserve"> in both technical and managerial tracks.</w:t>
      </w:r>
      <w:r w:rsidR="00757577" w:rsidRPr="00DC65DB">
        <w:t xml:space="preserve"> </w:t>
      </w:r>
      <w:r w:rsidR="003B4FB9" w:rsidRPr="00DC65DB">
        <w:t>Funding for training and conference travel is also readily available</w:t>
      </w:r>
      <w:r w:rsidR="00757577" w:rsidRPr="00DC65DB">
        <w:t>.</w:t>
      </w:r>
    </w:p>
    <w:p w14:paraId="19DB5558" w14:textId="77777777" w:rsidR="007C7FF1" w:rsidRPr="00DC65DB" w:rsidRDefault="007C7FF1" w:rsidP="0028083A">
      <w:pPr>
        <w:pStyle w:val="Heading4"/>
        <w:rPr>
          <w:lang w:eastAsia="en-US"/>
        </w:rPr>
      </w:pPr>
      <w:r w:rsidRPr="00DC65DB">
        <w:rPr>
          <w:lang w:eastAsia="en-US"/>
        </w:rPr>
        <w:t>Main purpose of the job</w:t>
      </w:r>
    </w:p>
    <w:p w14:paraId="3FA732C8" w14:textId="18DD4C71" w:rsidR="00102B51" w:rsidRPr="00650083" w:rsidRDefault="00181247" w:rsidP="00102B51">
      <w:pPr>
        <w:pStyle w:val="ListParagraph"/>
        <w:rPr>
          <w:color w:val="000000" w:themeColor="text1"/>
        </w:rPr>
      </w:pPr>
      <w:ins w:id="17" w:author="Cooper, Jonathan" w:date="2018-10-10T16:21:00Z">
        <w:r w:rsidRPr="00650083">
          <w:rPr>
            <w:color w:val="000000" w:themeColor="text1"/>
          </w:rPr>
          <w:t>Senior Research Software Developers provide tactical leadership for delivery of research software development services,</w:t>
        </w:r>
      </w:ins>
      <w:del w:id="18" w:author="Cooper, Jonathan" w:date="2018-10-10T16:21:00Z">
        <w:r w:rsidR="00BB5FD8" w:rsidRPr="00650083" w:rsidDel="00181247">
          <w:rPr>
            <w:color w:val="000000" w:themeColor="text1"/>
          </w:rPr>
          <w:delText>Research Software Developers</w:delText>
        </w:r>
      </w:del>
      <w:r w:rsidR="00BB5FD8" w:rsidRPr="00650083">
        <w:rPr>
          <w:color w:val="000000" w:themeColor="text1"/>
        </w:rPr>
        <w:t xml:space="preserve"> </w:t>
      </w:r>
      <w:r w:rsidR="00102B51" w:rsidRPr="00650083">
        <w:rPr>
          <w:color w:val="000000" w:themeColor="text1"/>
        </w:rPr>
        <w:t>collaborat</w:t>
      </w:r>
      <w:ins w:id="19" w:author="Cooper, Jonathan" w:date="2018-10-10T16:21:00Z">
        <w:r w:rsidRPr="00650083">
          <w:rPr>
            <w:color w:val="000000" w:themeColor="text1"/>
          </w:rPr>
          <w:t>ing</w:t>
        </w:r>
      </w:ins>
      <w:del w:id="20" w:author="Cooper, Jonathan" w:date="2018-10-10T16:21:00Z">
        <w:r w:rsidR="00102B51" w:rsidRPr="00650083" w:rsidDel="00181247">
          <w:rPr>
            <w:color w:val="000000" w:themeColor="text1"/>
          </w:rPr>
          <w:delText>e</w:delText>
        </w:r>
      </w:del>
      <w:r w:rsidR="00102B51" w:rsidRPr="00650083">
        <w:rPr>
          <w:color w:val="000000" w:themeColor="text1"/>
        </w:rPr>
        <w:t xml:space="preserve"> with research colleagues from across UCL to construct, improve, and maintain codes used for modelling, analysis</w:t>
      </w:r>
      <w:r w:rsidR="00BB5FD8" w:rsidRPr="00650083">
        <w:rPr>
          <w:color w:val="000000" w:themeColor="text1"/>
        </w:rPr>
        <w:t>,</w:t>
      </w:r>
      <w:r w:rsidR="00102B51" w:rsidRPr="00650083">
        <w:rPr>
          <w:color w:val="000000" w:themeColor="text1"/>
        </w:rPr>
        <w:t xml:space="preserve"> simulation</w:t>
      </w:r>
      <w:r w:rsidR="00BB5FD8" w:rsidRPr="00650083">
        <w:rPr>
          <w:color w:val="000000" w:themeColor="text1"/>
        </w:rPr>
        <w:t xml:space="preserve"> and more</w:t>
      </w:r>
      <w:r w:rsidR="00102B51" w:rsidRPr="00650083">
        <w:rPr>
          <w:color w:val="000000" w:themeColor="text1"/>
        </w:rPr>
        <w:t>.</w:t>
      </w:r>
    </w:p>
    <w:p w14:paraId="5CB9BCD9" w14:textId="77777777" w:rsidR="00181247" w:rsidRPr="00650083" w:rsidRDefault="00102B51" w:rsidP="00BB5FD8">
      <w:pPr>
        <w:pStyle w:val="ListParagraph"/>
        <w:rPr>
          <w:ins w:id="21" w:author="Cooper, Jonathan" w:date="2018-10-10T16:24:00Z"/>
          <w:color w:val="000000" w:themeColor="text1"/>
        </w:rPr>
      </w:pPr>
      <w:r w:rsidRPr="00650083">
        <w:rPr>
          <w:color w:val="000000" w:themeColor="text1"/>
        </w:rPr>
        <w:t xml:space="preserve">They are required to rapidly assimilate research context through publications and conversation with research groups, understand the computational algorithms, requirements and interfaces needed within the research effort, and </w:t>
      </w:r>
      <w:del w:id="22" w:author="Cooper, Jonathan" w:date="2018-10-10T16:24:00Z">
        <w:r w:rsidRPr="00650083" w:rsidDel="00181247">
          <w:rPr>
            <w:color w:val="000000" w:themeColor="text1"/>
          </w:rPr>
          <w:delText xml:space="preserve">construct </w:delText>
        </w:r>
      </w:del>
      <w:ins w:id="23" w:author="Cooper, Jonathan" w:date="2018-10-10T16:24:00Z">
        <w:r w:rsidR="00181247" w:rsidRPr="00650083">
          <w:rPr>
            <w:color w:val="000000" w:themeColor="text1"/>
          </w:rPr>
          <w:t xml:space="preserve">design </w:t>
        </w:r>
      </w:ins>
      <w:r w:rsidRPr="00650083">
        <w:rPr>
          <w:color w:val="000000" w:themeColor="text1"/>
        </w:rPr>
        <w:t>high-quality software for research colleagues which will result in a sustained impact on their research programme.</w:t>
      </w:r>
    </w:p>
    <w:p w14:paraId="08953B10" w14:textId="77777777" w:rsidR="00181247" w:rsidRPr="00650083" w:rsidRDefault="00181247" w:rsidP="00181247">
      <w:pPr>
        <w:pStyle w:val="ListParagraph"/>
        <w:rPr>
          <w:ins w:id="24" w:author="Cooper, Jonathan" w:date="2018-10-10T16:24:00Z"/>
          <w:color w:val="000000" w:themeColor="text1"/>
        </w:rPr>
      </w:pPr>
      <w:ins w:id="25" w:author="Cooper, Jonathan" w:date="2018-10-10T16:24:00Z">
        <w:r w:rsidRPr="00650083">
          <w:rPr>
            <w:color w:val="000000" w:themeColor="text1"/>
          </w:rPr>
          <w:t>They may follow a technical leadership or managerial pathway, or a blend of both.</w:t>
        </w:r>
      </w:ins>
    </w:p>
    <w:p w14:paraId="60078F54" w14:textId="24F145C5" w:rsidR="00181247" w:rsidRPr="00650083" w:rsidRDefault="00181247" w:rsidP="00181247">
      <w:pPr>
        <w:pStyle w:val="ListParagraph"/>
        <w:rPr>
          <w:ins w:id="26" w:author="Cooper, Jonathan" w:date="2018-10-10T16:24:00Z"/>
          <w:color w:val="000000" w:themeColor="text1"/>
        </w:rPr>
      </w:pPr>
      <w:ins w:id="27" w:author="Cooper, Jonathan" w:date="2018-10-10T16:24:00Z">
        <w:r w:rsidRPr="00650083">
          <w:rPr>
            <w:color w:val="000000" w:themeColor="text1"/>
          </w:rPr>
          <w:t>They mentor other team members ensuring the code they produce meets rigorous quality standards</w:t>
        </w:r>
      </w:ins>
      <w:ins w:id="28" w:author="Cooper, Jonathan" w:date="2018-10-10T16:28:00Z">
        <w:r w:rsidRPr="00650083">
          <w:rPr>
            <w:color w:val="000000" w:themeColor="text1"/>
          </w:rPr>
          <w:t>, and contribute to the design of the team's ways of working.</w:t>
        </w:r>
      </w:ins>
    </w:p>
    <w:p w14:paraId="31B0BE83" w14:textId="4624D1F4" w:rsidR="00BB5FD8" w:rsidRPr="00650083" w:rsidRDefault="00181247" w:rsidP="00BB5FD8">
      <w:pPr>
        <w:pStyle w:val="ListParagraph"/>
        <w:rPr>
          <w:ins w:id="29" w:author="Cooper, Jonathan" w:date="2018-10-10T16:26:00Z"/>
          <w:color w:val="000000" w:themeColor="text1"/>
        </w:rPr>
      </w:pPr>
      <w:ins w:id="30" w:author="Cooper, Jonathan" w:date="2018-10-10T16:24:00Z">
        <w:r w:rsidRPr="00650083">
          <w:rPr>
            <w:color w:val="000000" w:themeColor="text1"/>
          </w:rPr>
          <w:t xml:space="preserve">They may line manage up to three </w:t>
        </w:r>
      </w:ins>
      <w:ins w:id="31" w:author="Cooper, Jonathan [2]" w:date="2018-11-26T10:40:00Z">
        <w:r w:rsidR="00505515">
          <w:rPr>
            <w:color w:val="000000" w:themeColor="text1"/>
          </w:rPr>
          <w:t xml:space="preserve">other </w:t>
        </w:r>
      </w:ins>
      <w:ins w:id="32" w:author="Cooper, Jonathan" w:date="2018-10-10T16:24:00Z">
        <w:r w:rsidRPr="00650083">
          <w:rPr>
            <w:color w:val="000000" w:themeColor="text1"/>
          </w:rPr>
          <w:t>Research Software Developers.</w:t>
        </w:r>
      </w:ins>
    </w:p>
    <w:p w14:paraId="6B5BDEB7" w14:textId="77777777" w:rsidR="00181247" w:rsidRPr="00650083" w:rsidRDefault="00181247" w:rsidP="00181247">
      <w:pPr>
        <w:pStyle w:val="ListParagraph"/>
        <w:rPr>
          <w:ins w:id="33" w:author="Cooper, Jonathan" w:date="2018-10-10T16:26:00Z"/>
          <w:color w:val="000000" w:themeColor="text1"/>
        </w:rPr>
      </w:pPr>
      <w:ins w:id="34" w:author="Cooper, Jonathan" w:date="2018-10-10T16:26:00Z">
        <w:r w:rsidRPr="00650083">
          <w:rPr>
            <w:color w:val="000000" w:themeColor="text1"/>
          </w:rPr>
          <w:t>They coordinate the delivery of collaborative research programming projects, allocating team resources efficiently to ensure timely delivery of research outcomes.</w:t>
        </w:r>
      </w:ins>
    </w:p>
    <w:p w14:paraId="1CFF7831" w14:textId="77777777" w:rsidR="00181247" w:rsidRPr="00650083" w:rsidRDefault="00181247" w:rsidP="00181247">
      <w:pPr>
        <w:pStyle w:val="ListParagraph"/>
        <w:rPr>
          <w:ins w:id="35" w:author="Cooper, Jonathan" w:date="2018-10-10T16:26:00Z"/>
          <w:color w:val="000000" w:themeColor="text1"/>
        </w:rPr>
      </w:pPr>
      <w:ins w:id="36" w:author="Cooper, Jonathan" w:date="2018-10-10T16:26:00Z">
        <w:r w:rsidRPr="00650083">
          <w:rPr>
            <w:color w:val="000000" w:themeColor="text1"/>
          </w:rPr>
          <w:t>They contribute to the development and design of teaching and training courses in research programming and related subjects.</w:t>
        </w:r>
      </w:ins>
    </w:p>
    <w:p w14:paraId="1057218D" w14:textId="39E4A2F6" w:rsidR="00181247" w:rsidRPr="00650083" w:rsidRDefault="00181247" w:rsidP="00181247">
      <w:pPr>
        <w:pStyle w:val="ListParagraph"/>
        <w:rPr>
          <w:color w:val="000000" w:themeColor="text1"/>
        </w:rPr>
      </w:pPr>
      <w:ins w:id="37" w:author="Cooper, Jonathan" w:date="2018-10-10T16:26:00Z">
        <w:r w:rsidRPr="00650083">
          <w:rPr>
            <w:color w:val="000000" w:themeColor="text1"/>
          </w:rPr>
          <w:t>They manage external funding opportunities from initial idea through to successful funding, liaising with funding bodies, UCL Professional Services staff and Principal Investigators, preparing proposal costings and contributing to bid documents.</w:t>
        </w:r>
      </w:ins>
    </w:p>
    <w:p w14:paraId="3B1E7EA3" w14:textId="0AA40401" w:rsidR="00812C11" w:rsidRPr="00650083" w:rsidDel="00181247" w:rsidRDefault="00BB5FD8" w:rsidP="00812C11">
      <w:pPr>
        <w:pStyle w:val="ListParagraph"/>
        <w:rPr>
          <w:del w:id="38" w:author="Cooper, Jonathan" w:date="2018-10-10T16:26:00Z"/>
          <w:color w:val="000000" w:themeColor="text1"/>
        </w:rPr>
      </w:pPr>
      <w:del w:id="39" w:author="Cooper, Jonathan" w:date="2018-10-10T16:26:00Z">
        <w:r w:rsidRPr="00650083" w:rsidDel="00181247">
          <w:rPr>
            <w:color w:val="000000" w:themeColor="text1"/>
          </w:rPr>
          <w:lastRenderedPageBreak/>
          <w:delText>They provide consulting on software practices, techniques, design, and architecture to research groups, helping to build well-structured and maintainable research software.</w:delText>
        </w:r>
      </w:del>
    </w:p>
    <w:p w14:paraId="5ECA7D6D" w14:textId="1E0F72DE" w:rsidR="00BB5FD8" w:rsidRPr="00650083" w:rsidDel="00181247" w:rsidRDefault="00812C11" w:rsidP="00812C11">
      <w:pPr>
        <w:pStyle w:val="ListParagraph"/>
        <w:rPr>
          <w:del w:id="40" w:author="Cooper, Jonathan" w:date="2018-10-10T16:26:00Z"/>
          <w:color w:val="000000" w:themeColor="text1"/>
        </w:rPr>
      </w:pPr>
      <w:del w:id="41" w:author="Cooper, Jonathan" w:date="2018-10-10T16:26:00Z">
        <w:r w:rsidRPr="00650083" w:rsidDel="00181247">
          <w:rPr>
            <w:color w:val="000000" w:themeColor="text1"/>
          </w:rPr>
          <w:delText>They contribute to strengthen and widen the various technical specialisms within the team, such as data science, visualisation, parallel programming, and web applications.</w:delText>
        </w:r>
      </w:del>
    </w:p>
    <w:p w14:paraId="0C53F083" w14:textId="1BC22C77" w:rsidR="00102B51" w:rsidRPr="00650083" w:rsidDel="00181247" w:rsidRDefault="00BB5FD8" w:rsidP="00BB5FD8">
      <w:pPr>
        <w:pStyle w:val="ListParagraph"/>
        <w:rPr>
          <w:del w:id="42" w:author="Cooper, Jonathan" w:date="2018-10-10T16:27:00Z"/>
          <w:color w:val="000000" w:themeColor="text1"/>
        </w:rPr>
      </w:pPr>
      <w:del w:id="43" w:author="Cooper, Jonathan" w:date="2018-10-10T16:27:00Z">
        <w:r w:rsidRPr="00650083" w:rsidDel="00181247">
          <w:rPr>
            <w:color w:val="000000" w:themeColor="text1"/>
          </w:rPr>
          <w:delText>They teach research staff and students the effective use of software for research, through hands-on training sessions covering topics in programming and software engineering best practice.</w:delText>
        </w:r>
      </w:del>
    </w:p>
    <w:p w14:paraId="75F44EB0" w14:textId="2A30E1A5" w:rsidR="00BC0191" w:rsidRPr="00650083" w:rsidDel="00181247" w:rsidRDefault="00BC0191" w:rsidP="00BC0191">
      <w:pPr>
        <w:pStyle w:val="ListParagraph"/>
        <w:rPr>
          <w:del w:id="44" w:author="Cooper, Jonathan" w:date="2018-10-10T16:27:00Z"/>
          <w:color w:val="000000" w:themeColor="text1"/>
        </w:rPr>
      </w:pPr>
      <w:del w:id="45" w:author="Cooper, Jonathan" w:date="2018-10-10T16:27:00Z">
        <w:r w:rsidRPr="00650083" w:rsidDel="00181247">
          <w:rPr>
            <w:color w:val="000000" w:themeColor="text1"/>
          </w:rPr>
          <w:delText>They build and maintain relationships within the research and e-Infrastructure communities in UCL and beyond, seeking opportunities to contribute to research, and to generate opportunities for new research projects and funding.</w:delText>
        </w:r>
      </w:del>
    </w:p>
    <w:p w14:paraId="3ACE48D3" w14:textId="2793E4B0" w:rsidR="00BC0191" w:rsidRPr="00650083" w:rsidDel="00181247" w:rsidRDefault="00BC0191" w:rsidP="00BC0191">
      <w:pPr>
        <w:pStyle w:val="ListParagraph"/>
        <w:rPr>
          <w:del w:id="46" w:author="Cooper, Jonathan" w:date="2018-10-10T16:27:00Z"/>
          <w:color w:val="000000" w:themeColor="text1"/>
        </w:rPr>
      </w:pPr>
      <w:del w:id="47" w:author="Cooper, Jonathan" w:date="2018-10-10T16:27:00Z">
        <w:r w:rsidRPr="00650083" w:rsidDel="00181247">
          <w:rPr>
            <w:color w:val="000000" w:themeColor="text1"/>
          </w:rPr>
          <w:delText xml:space="preserve">They support </w:delText>
        </w:r>
        <w:r w:rsidR="00BB5FD8" w:rsidRPr="00650083" w:rsidDel="00181247">
          <w:rPr>
            <w:color w:val="000000" w:themeColor="text1"/>
          </w:rPr>
          <w:delText xml:space="preserve">the </w:delText>
        </w:r>
        <w:r w:rsidRPr="00650083" w:rsidDel="00181247">
          <w:rPr>
            <w:color w:val="000000" w:themeColor="text1"/>
          </w:rPr>
          <w:delText>release and dissemination of UCL research software.</w:delText>
        </w:r>
      </w:del>
    </w:p>
    <w:p w14:paraId="7F49AB19" w14:textId="27F68C9D" w:rsidR="003F4ECB" w:rsidRPr="00DC65DB" w:rsidDel="00181247" w:rsidRDefault="003F4ECB" w:rsidP="00BC0191">
      <w:pPr>
        <w:pStyle w:val="ListParagraph"/>
        <w:rPr>
          <w:del w:id="48" w:author="Cooper, Jonathan" w:date="2018-10-10T16:27:00Z"/>
          <w:color w:val="000000" w:themeColor="text1"/>
        </w:rPr>
      </w:pPr>
      <w:del w:id="49" w:author="Cooper, Jonathan" w:date="2018-10-10T16:27:00Z">
        <w:r w:rsidRPr="00650083" w:rsidDel="00181247">
          <w:rPr>
            <w:color w:val="000000" w:themeColor="text1"/>
          </w:rPr>
          <w:delText>They may progress to a Senior Research Software Developer or Data Science Specialist role.</w:delText>
        </w:r>
      </w:del>
    </w:p>
    <w:p w14:paraId="79FB0827" w14:textId="77777777" w:rsidR="008105B7" w:rsidRPr="00DC65DB" w:rsidRDefault="00694D5D" w:rsidP="0028083A">
      <w:pPr>
        <w:pStyle w:val="Heading4"/>
        <w:rPr>
          <w:lang w:eastAsia="en-US"/>
        </w:rPr>
      </w:pPr>
      <w:r w:rsidRPr="00DC65DB">
        <w:rPr>
          <w:lang w:eastAsia="en-US"/>
        </w:rPr>
        <w:t>Duties and responsibilities</w:t>
      </w:r>
    </w:p>
    <w:p w14:paraId="3CF9E720" w14:textId="3597BA29" w:rsidR="00AF203F" w:rsidRPr="001A28D2" w:rsidRDefault="00AF203F" w:rsidP="005279A1">
      <w:r w:rsidRPr="00DC65DB">
        <w:t xml:space="preserve">The balance of time between activities will vary depending on the </w:t>
      </w:r>
      <w:del w:id="50" w:author="Cooper, Jonathan" w:date="2018-10-10T16:36:00Z">
        <w:r w:rsidRPr="00DC65DB" w:rsidDel="0098073C">
          <w:delText>current project portfolio for the team and individual pr</w:delText>
        </w:r>
        <w:r w:rsidR="00812C11" w:rsidRPr="00DC65DB" w:rsidDel="0098073C">
          <w:delText>oclivities</w:delText>
        </w:r>
      </w:del>
      <w:ins w:id="51" w:author="Cooper, Jonathan" w:date="2018-10-10T16:36:00Z">
        <w:r w:rsidR="0098073C" w:rsidRPr="00DC65DB">
          <w:t>post holder’s emphasis on a technical leadership or managerial pathway.</w:t>
        </w:r>
      </w:ins>
      <w:ins w:id="52" w:author="Cooper, Jonathan [2]" w:date="2018-11-26T12:45:00Z">
        <w:r w:rsidR="00E06F50">
          <w:t xml:space="preserve"> </w:t>
        </w:r>
      </w:ins>
      <w:ins w:id="53" w:author="Cooper, Jonathan [2]" w:date="2018-11-26T12:46:00Z">
        <w:r w:rsidR="00E06F50">
          <w:t>A single person will not perform all activities.</w:t>
        </w:r>
      </w:ins>
      <w:ins w:id="54" w:author="Cooper, Jonathan [2]" w:date="2018-11-26T12:43:00Z">
        <w:r w:rsidR="00E06F50">
          <w:t xml:space="preserve"> For instance, a tech lead might spend no time on project management</w:t>
        </w:r>
      </w:ins>
      <w:ins w:id="55" w:author="Cooper, Jonathan [2]" w:date="2018-11-26T12:46:00Z">
        <w:r w:rsidR="00E06F50">
          <w:t xml:space="preserve"> or </w:t>
        </w:r>
      </w:ins>
      <w:ins w:id="56" w:author="Cooper, Jonathan [2]" w:date="2018-11-26T12:43:00Z">
        <w:r w:rsidR="00E06F50">
          <w:t>line management.</w:t>
        </w:r>
      </w:ins>
      <w:del w:id="57" w:author="Cooper, Jonathan" w:date="2018-10-10T16:36:00Z">
        <w:r w:rsidR="00812C11" w:rsidRPr="00DC65DB" w:rsidDel="0098073C">
          <w:delText>;</w:delText>
        </w:r>
      </w:del>
      <w:r w:rsidR="00812C11" w:rsidRPr="00DC65DB">
        <w:t xml:space="preserve"> </w:t>
      </w:r>
      <w:r w:rsidR="00E06F50">
        <w:rPr>
          <w:lang w:val="en-US"/>
        </w:rPr>
        <w:t xml:space="preserve">The percentages here give an indication of the </w:t>
      </w:r>
      <w:del w:id="58" w:author="Cooper, Jonathan [2]" w:date="2018-11-26T12:42:00Z">
        <w:r w:rsidR="00E06F50" w:rsidDel="00E06F50">
          <w:rPr>
            <w:lang w:val="en-US"/>
          </w:rPr>
          <w:delText>approximate split</w:delText>
        </w:r>
      </w:del>
      <w:ins w:id="59" w:author="Cooper, Jonathan [2]" w:date="2018-11-26T12:42:00Z">
        <w:r w:rsidR="00E06F50">
          <w:rPr>
            <w:lang w:val="en-US"/>
          </w:rPr>
          <w:t>relative proportions likely for different areas. They</w:t>
        </w:r>
      </w:ins>
      <w:del w:id="60" w:author="Cooper, Jonathan [2]" w:date="2018-11-26T12:42:00Z">
        <w:r w:rsidR="00E06F50" w:rsidDel="00E06F50">
          <w:rPr>
            <w:lang w:val="en-US"/>
          </w:rPr>
          <w:delText>, and</w:delText>
        </w:r>
      </w:del>
      <w:r w:rsidR="00E06F50">
        <w:rPr>
          <w:lang w:val="en-US"/>
        </w:rPr>
        <w:t xml:space="preserve"> should not be taken as definitive</w:t>
      </w:r>
      <w:ins w:id="61" w:author="Cooper, Jonathan [2]" w:date="2018-11-26T12:42:00Z">
        <w:r w:rsidR="00E06F50">
          <w:rPr>
            <w:lang w:val="en-US"/>
          </w:rPr>
          <w:t>, and do not sum to 100%</w:t>
        </w:r>
      </w:ins>
      <w:r w:rsidR="00E06F50">
        <w:rPr>
          <w:lang w:val="en-US"/>
        </w:rPr>
        <w:t>.</w:t>
      </w:r>
    </w:p>
    <w:p w14:paraId="147CC1B2" w14:textId="5AE06289" w:rsidR="0078326C" w:rsidRPr="00650083" w:rsidRDefault="0028083A" w:rsidP="0028083A">
      <w:pPr>
        <w:pStyle w:val="Heading5"/>
      </w:pPr>
      <w:r w:rsidRPr="00650083">
        <w:t>Research programming</w:t>
      </w:r>
      <w:r w:rsidR="003B4FB9" w:rsidRPr="00650083">
        <w:t xml:space="preserve"> (</w:t>
      </w:r>
      <w:del w:id="62" w:author="Cooper, Jonathan" w:date="2018-10-11T09:20:00Z">
        <w:r w:rsidR="00CB2A10" w:rsidRPr="00650083" w:rsidDel="00C40A31">
          <w:delText>70</w:delText>
        </w:r>
      </w:del>
      <w:ins w:id="63" w:author="Cooper, Jonathan" w:date="2018-10-11T09:20:00Z">
        <w:r w:rsidR="00C40A31" w:rsidRPr="00650083">
          <w:t>25</w:t>
        </w:r>
      </w:ins>
      <w:r w:rsidRPr="00650083">
        <w:t>%)</w:t>
      </w:r>
    </w:p>
    <w:p w14:paraId="2E74B030" w14:textId="2DB10CC1" w:rsidR="00AD60FC" w:rsidRPr="001A28D2" w:rsidRDefault="0028083A" w:rsidP="00AD60FC">
      <w:pPr>
        <w:pStyle w:val="ListParagraph"/>
        <w:rPr>
          <w:color w:val="000000" w:themeColor="text1"/>
        </w:rPr>
      </w:pPr>
      <w:r w:rsidRPr="001A28D2">
        <w:rPr>
          <w:color w:val="auto"/>
        </w:rPr>
        <w:t>Collaborate with research colleagues from across UCL to construct, improve, and maintain codes used for modelling, analysis and simulation in UCL research</w:t>
      </w:r>
      <w:r w:rsidR="00AD60FC" w:rsidRPr="001A28D2">
        <w:rPr>
          <w:color w:val="auto"/>
        </w:rPr>
        <w:t>.</w:t>
      </w:r>
    </w:p>
    <w:p w14:paraId="496E3E7E" w14:textId="7A557FF5" w:rsidR="0028083A" w:rsidRPr="00650083" w:rsidDel="00C40A31" w:rsidRDefault="00FE2170" w:rsidP="0028083A">
      <w:pPr>
        <w:pStyle w:val="ListParagraph"/>
        <w:rPr>
          <w:del w:id="64" w:author="Cooper, Jonathan" w:date="2018-10-11T09:11:00Z"/>
          <w:color w:val="000000" w:themeColor="text1"/>
        </w:rPr>
      </w:pPr>
      <w:del w:id="65" w:author="Cooper, Jonathan" w:date="2018-10-11T09:11:00Z">
        <w:r w:rsidRPr="00650083" w:rsidDel="00C40A31">
          <w:rPr>
            <w:color w:val="000000" w:themeColor="text1"/>
          </w:rPr>
          <w:delText>Contribute to</w:delText>
        </w:r>
        <w:r w:rsidR="0028083A" w:rsidRPr="00650083" w:rsidDel="00C40A31">
          <w:rPr>
            <w:color w:val="000000" w:themeColor="text1"/>
          </w:rPr>
          <w:delText xml:space="preserve"> the delivery of collaborative research programming projects, organising meetings, and scheduling own work</w:delText>
        </w:r>
        <w:r w:rsidR="00B8314D" w:rsidRPr="00650083" w:rsidDel="00C40A31">
          <w:rPr>
            <w:color w:val="000000" w:themeColor="text1"/>
          </w:rPr>
          <w:delText>, in conjunction with the project manager</w:delText>
        </w:r>
        <w:r w:rsidR="0028083A" w:rsidRPr="00650083" w:rsidDel="00C40A31">
          <w:rPr>
            <w:color w:val="000000" w:themeColor="text1"/>
          </w:rPr>
          <w:delText>.</w:delText>
        </w:r>
      </w:del>
    </w:p>
    <w:p w14:paraId="25604E47" w14:textId="77777777" w:rsidR="0028083A" w:rsidRPr="00650083" w:rsidRDefault="0028083A" w:rsidP="0028083A">
      <w:pPr>
        <w:pStyle w:val="ListParagraph"/>
        <w:rPr>
          <w:color w:val="000000" w:themeColor="text1"/>
        </w:rPr>
      </w:pPr>
      <w:r w:rsidRPr="00650083">
        <w:rPr>
          <w:color w:val="000000" w:themeColor="text1"/>
        </w:rPr>
        <w:t>Rapidly assimilate research context and understand the computational algorithms, requirements and interfaces involved in a research programming project.</w:t>
      </w:r>
    </w:p>
    <w:p w14:paraId="7223CCAD" w14:textId="52C0CEC8" w:rsidR="00C40A31" w:rsidRPr="00650083" w:rsidRDefault="00C40A31" w:rsidP="0028083A">
      <w:pPr>
        <w:pStyle w:val="ListParagraph"/>
        <w:rPr>
          <w:color w:val="000000" w:themeColor="text1"/>
        </w:rPr>
      </w:pPr>
      <w:r w:rsidRPr="00650083">
        <w:rPr>
          <w:color w:val="000000" w:themeColor="text1"/>
        </w:rPr>
        <w:t>Contribute to projects on an intellectual as well as technical level.</w:t>
      </w:r>
    </w:p>
    <w:p w14:paraId="30D814DF" w14:textId="620722F0" w:rsidR="00316A26" w:rsidRPr="00537D0A" w:rsidRDefault="00C40A31" w:rsidP="00316A26">
      <w:pPr>
        <w:pStyle w:val="ListParagraph"/>
        <w:rPr>
          <w:ins w:id="66" w:author="Cooper, Jonathan" w:date="2018-10-23T09:11:00Z"/>
          <w:color w:val="000000" w:themeColor="text1"/>
        </w:rPr>
      </w:pPr>
      <w:ins w:id="67" w:author="Cooper, Jonathan" w:date="2018-10-11T09:12:00Z">
        <w:r w:rsidRPr="00650083">
          <w:rPr>
            <w:color w:val="000000" w:themeColor="text1"/>
          </w:rPr>
          <w:t>Lead on the detailed d</w:t>
        </w:r>
      </w:ins>
      <w:del w:id="68" w:author="Cooper, Jonathan" w:date="2018-10-11T09:12:00Z">
        <w:r w:rsidR="0028083A" w:rsidRPr="00650083" w:rsidDel="00C40A31">
          <w:rPr>
            <w:color w:val="000000" w:themeColor="text1"/>
          </w:rPr>
          <w:delText>D</w:delText>
        </w:r>
      </w:del>
      <w:r w:rsidR="0028083A" w:rsidRPr="00650083">
        <w:rPr>
          <w:color w:val="000000" w:themeColor="text1"/>
        </w:rPr>
        <w:t xml:space="preserve">esign </w:t>
      </w:r>
      <w:del w:id="69" w:author="Cooper, Jonathan" w:date="2018-10-11T09:12:00Z">
        <w:r w:rsidR="0028083A" w:rsidRPr="00650083" w:rsidDel="00C40A31">
          <w:rPr>
            <w:color w:val="000000" w:themeColor="text1"/>
          </w:rPr>
          <w:delText>and construct</w:delText>
        </w:r>
      </w:del>
      <w:ins w:id="70" w:author="Cooper, Jonathan" w:date="2018-10-11T09:12:00Z">
        <w:r w:rsidRPr="00650083">
          <w:rPr>
            <w:color w:val="000000" w:themeColor="text1"/>
          </w:rPr>
          <w:t>of</w:t>
        </w:r>
      </w:ins>
      <w:r w:rsidR="0028083A" w:rsidRPr="00650083">
        <w:rPr>
          <w:color w:val="000000" w:themeColor="text1"/>
        </w:rPr>
        <w:t xml:space="preserve"> high-quality software for research colleagues which will result in a sustained impact on their research programme(s).</w:t>
      </w:r>
      <w:ins w:id="71" w:author="Cooper, Jonathan" w:date="2018-10-23T09:11:00Z">
        <w:r w:rsidR="00316A26" w:rsidRPr="00316A26">
          <w:rPr>
            <w:color w:val="000000" w:themeColor="text1"/>
          </w:rPr>
          <w:t xml:space="preserve"> </w:t>
        </w:r>
      </w:ins>
    </w:p>
    <w:p w14:paraId="1F0BEE26" w14:textId="55C45F47" w:rsidR="0028083A" w:rsidRPr="00316A26" w:rsidRDefault="00316A26" w:rsidP="00316A26">
      <w:pPr>
        <w:pStyle w:val="ListParagraph"/>
        <w:rPr>
          <w:color w:val="000000" w:themeColor="text1"/>
        </w:rPr>
      </w:pPr>
      <w:ins w:id="72" w:author="Cooper, Jonathan" w:date="2018-10-23T09:11:00Z">
        <w:r w:rsidRPr="0023782A">
          <w:rPr>
            <w:color w:val="000000" w:themeColor="text1"/>
          </w:rPr>
          <w:t>Follow good software engineering and reproducible research practice and disseminate this practice to collaborating partners.</w:t>
        </w:r>
      </w:ins>
    </w:p>
    <w:p w14:paraId="13AC8AB7" w14:textId="77777777" w:rsidR="00055A5F" w:rsidRPr="00DC65DB" w:rsidRDefault="00CF315C" w:rsidP="00055A5F">
      <w:pPr>
        <w:pStyle w:val="ListParagraph"/>
        <w:rPr>
          <w:ins w:id="73" w:author="Cooper, Jonathan" w:date="2018-10-11T09:22:00Z"/>
          <w:color w:val="000000" w:themeColor="text1"/>
        </w:rPr>
      </w:pPr>
      <w:r w:rsidRPr="00650083">
        <w:rPr>
          <w:color w:val="000000" w:themeColor="text1"/>
        </w:rPr>
        <w:t>Assist colleagues in analysis and problem-solving tasks, sharing knowledge and expertise with team members.</w:t>
      </w:r>
    </w:p>
    <w:p w14:paraId="77E33AF6" w14:textId="4863703F" w:rsidR="00055A5F" w:rsidRPr="00DC65DB" w:rsidRDefault="00055A5F" w:rsidP="00055A5F">
      <w:pPr>
        <w:pStyle w:val="ListParagraph"/>
        <w:rPr>
          <w:ins w:id="74" w:author="Cooper, Jonathan" w:date="2018-10-11T09:22:00Z"/>
          <w:color w:val="000000" w:themeColor="text1"/>
        </w:rPr>
      </w:pPr>
      <w:ins w:id="75" w:author="Cooper, Jonathan" w:date="2018-10-11T09:22:00Z">
        <w:r w:rsidRPr="00DC65DB">
          <w:rPr>
            <w:color w:val="000000" w:themeColor="text1"/>
          </w:rPr>
          <w:t>Mentor other team members ensuring the code they produce meets rigorous quality standards.</w:t>
        </w:r>
      </w:ins>
    </w:p>
    <w:p w14:paraId="47F5BF3C" w14:textId="34914477" w:rsidR="00CF315C" w:rsidRPr="00DC65DB" w:rsidDel="00055A5F" w:rsidRDefault="00CF315C" w:rsidP="00055A5F">
      <w:pPr>
        <w:pStyle w:val="ListParagraph"/>
        <w:rPr>
          <w:del w:id="76" w:author="Cooper, Jonathan" w:date="2018-10-11T09:22:00Z"/>
          <w:color w:val="000000" w:themeColor="text1"/>
        </w:rPr>
      </w:pPr>
    </w:p>
    <w:p w14:paraId="0481C45D" w14:textId="4FB4F2B5" w:rsidR="00CF315C" w:rsidRPr="00650083" w:rsidDel="000C4073" w:rsidRDefault="00B8314D" w:rsidP="00CF315C">
      <w:pPr>
        <w:pStyle w:val="ListParagraph"/>
        <w:numPr>
          <w:ilvl w:val="1"/>
          <w:numId w:val="2"/>
        </w:numPr>
        <w:ind w:left="814"/>
        <w:rPr>
          <w:del w:id="77" w:author="Cooper, Jonathan" w:date="2018-10-10T16:54:00Z"/>
          <w:color w:val="000000" w:themeColor="text1"/>
        </w:rPr>
      </w:pPr>
      <w:del w:id="78" w:author="Cooper, Jonathan" w:date="2018-10-10T16:54:00Z">
        <w:r w:rsidRPr="00650083" w:rsidDel="000C4073">
          <w:rPr>
            <w:color w:val="000000" w:themeColor="text1"/>
          </w:rPr>
          <w:delText>Depending on their particular focus</w:delText>
        </w:r>
        <w:r w:rsidR="00CF315C" w:rsidRPr="00650083" w:rsidDel="000C4073">
          <w:rPr>
            <w:color w:val="000000" w:themeColor="text1"/>
          </w:rPr>
          <w:delText>:Maximise insight from the wealth of data generated across all disciplines, coding for data analysis, computational statistics, machine learning and big data engineering.</w:delText>
        </w:r>
      </w:del>
    </w:p>
    <w:p w14:paraId="6F564E1D" w14:textId="74459017" w:rsidR="0028083A" w:rsidRPr="00650083" w:rsidDel="000C4073" w:rsidRDefault="0028083A" w:rsidP="00CF315C">
      <w:pPr>
        <w:pStyle w:val="ListParagraph"/>
        <w:numPr>
          <w:ilvl w:val="1"/>
          <w:numId w:val="2"/>
        </w:numPr>
        <w:ind w:left="814"/>
        <w:rPr>
          <w:del w:id="79" w:author="Cooper, Jonathan" w:date="2018-10-10T16:54:00Z"/>
          <w:color w:val="000000" w:themeColor="text1"/>
        </w:rPr>
      </w:pPr>
      <w:del w:id="80" w:author="Cooper, Jonathan" w:date="2018-10-10T16:54:00Z">
        <w:r w:rsidRPr="00650083" w:rsidDel="000C4073">
          <w:rPr>
            <w:color w:val="000000" w:themeColor="text1"/>
          </w:rPr>
          <w:delText>Improve reliability and performance for parallel codes, while maintaining readability and structure, on UCL-owned and other High Performance Computing platforms.</w:delText>
        </w:r>
      </w:del>
    </w:p>
    <w:p w14:paraId="3E484896" w14:textId="75CAC725" w:rsidR="00CB2A10" w:rsidRPr="00650083" w:rsidDel="000C4073" w:rsidRDefault="00CB2A10" w:rsidP="00CB2A10">
      <w:pPr>
        <w:pStyle w:val="ListParagraph"/>
        <w:numPr>
          <w:ilvl w:val="1"/>
          <w:numId w:val="2"/>
        </w:numPr>
        <w:ind w:left="814"/>
        <w:rPr>
          <w:del w:id="81" w:author="Cooper, Jonathan" w:date="2018-10-10T16:54:00Z"/>
          <w:color w:val="000000" w:themeColor="text1"/>
        </w:rPr>
      </w:pPr>
      <w:del w:id="82" w:author="Cooper, Jonathan" w:date="2018-10-10T16:54:00Z">
        <w:r w:rsidRPr="00650083" w:rsidDel="000C4073">
          <w:rPr>
            <w:color w:val="000000" w:themeColor="text1"/>
          </w:rPr>
          <w:delText>Develop effective user interfaces to allow members of the public or the research community to interact with research software.</w:delText>
        </w:r>
      </w:del>
    </w:p>
    <w:p w14:paraId="3932366C" w14:textId="57F99253" w:rsidR="004F379E" w:rsidRPr="00650083" w:rsidDel="000C4073" w:rsidRDefault="00CB2A10" w:rsidP="00CF315C">
      <w:pPr>
        <w:pStyle w:val="ListParagraph"/>
        <w:numPr>
          <w:ilvl w:val="1"/>
          <w:numId w:val="2"/>
        </w:numPr>
        <w:ind w:left="814"/>
        <w:rPr>
          <w:del w:id="83" w:author="Cooper, Jonathan" w:date="2018-10-10T16:54:00Z"/>
          <w:color w:val="000000" w:themeColor="text1"/>
        </w:rPr>
      </w:pPr>
      <w:del w:id="84" w:author="Cooper, Jonathan" w:date="2018-10-10T16:54:00Z">
        <w:r w:rsidRPr="00650083" w:rsidDel="000C4073">
          <w:rPr>
            <w:color w:val="000000" w:themeColor="text1"/>
          </w:rPr>
          <w:delText>Provide g</w:delText>
        </w:r>
        <w:r w:rsidR="004F379E" w:rsidRPr="00650083" w:rsidDel="000C4073">
          <w:rPr>
            <w:color w:val="000000" w:themeColor="text1"/>
          </w:rPr>
          <w:delText>eneral</w:delText>
        </w:r>
        <w:r w:rsidRPr="00650083" w:rsidDel="000C4073">
          <w:rPr>
            <w:color w:val="000000" w:themeColor="text1"/>
          </w:rPr>
          <w:delText>ist</w:delText>
        </w:r>
        <w:r w:rsidR="004F379E" w:rsidRPr="00650083" w:rsidDel="000C4073">
          <w:rPr>
            <w:color w:val="000000" w:themeColor="text1"/>
          </w:rPr>
          <w:delText xml:space="preserve"> research software</w:delText>
        </w:r>
        <w:r w:rsidRPr="00650083" w:rsidDel="000C4073">
          <w:rPr>
            <w:color w:val="000000" w:themeColor="text1"/>
          </w:rPr>
          <w:delText xml:space="preserve"> expertise relevant to each project.</w:delText>
        </w:r>
      </w:del>
    </w:p>
    <w:p w14:paraId="28E91258" w14:textId="77777777" w:rsidR="00CB2A10" w:rsidRPr="00650083" w:rsidRDefault="00CB2A10" w:rsidP="00CB2A10">
      <w:pPr>
        <w:pStyle w:val="ListParagraph"/>
        <w:rPr>
          <w:color w:val="000000" w:themeColor="text1"/>
        </w:rPr>
      </w:pPr>
      <w:r w:rsidRPr="00650083">
        <w:rPr>
          <w:color w:val="000000" w:themeColor="text1"/>
        </w:rPr>
        <w:t>Support the release and dissemination of UCL research software, through open source, scholarly, and commercial channels.</w:t>
      </w:r>
    </w:p>
    <w:p w14:paraId="10717B02" w14:textId="77777777" w:rsidR="00CB2A10" w:rsidRPr="00650083" w:rsidRDefault="00CB2A10" w:rsidP="00CB2A10">
      <w:pPr>
        <w:pStyle w:val="ListParagraph"/>
        <w:rPr>
          <w:color w:val="000000" w:themeColor="text1"/>
        </w:rPr>
      </w:pPr>
      <w:r w:rsidRPr="00650083">
        <w:rPr>
          <w:color w:val="000000" w:themeColor="text1"/>
        </w:rPr>
        <w:t>Explain and document software created with the team’s involvement, contributing to research papers published in the academic literature, project reports and case studies, and code documentation and manuals.</w:t>
      </w:r>
    </w:p>
    <w:p w14:paraId="485DE2F0" w14:textId="70D893E3" w:rsidR="00CB2A10" w:rsidRPr="00650083" w:rsidRDefault="00CB2A10" w:rsidP="005279A1">
      <w:pPr>
        <w:pStyle w:val="ListParagraph"/>
        <w:rPr>
          <w:color w:val="000000" w:themeColor="text1"/>
        </w:rPr>
      </w:pPr>
      <w:r w:rsidRPr="00650083">
        <w:rPr>
          <w:color w:val="000000" w:themeColor="text1"/>
        </w:rPr>
        <w:t>Provide online and face-to-face user support for software we create or maintain to both UCL and external users.</w:t>
      </w:r>
    </w:p>
    <w:p w14:paraId="274C26FD" w14:textId="54D7DD77" w:rsidR="00CB2A10" w:rsidRPr="00650083" w:rsidRDefault="00CB2A10" w:rsidP="005279A1">
      <w:pPr>
        <w:pStyle w:val="ListParagraph"/>
        <w:rPr>
          <w:color w:val="000000" w:themeColor="text1"/>
        </w:rPr>
      </w:pPr>
      <w:r w:rsidRPr="00650083">
        <w:rPr>
          <w:color w:val="000000" w:themeColor="text1"/>
        </w:rPr>
        <w:t>Extend expertise in many areas of computational research through both independent study and training courses.</w:t>
      </w:r>
    </w:p>
    <w:p w14:paraId="0C439347" w14:textId="4EBB13AA" w:rsidR="000C4073" w:rsidRDefault="000C4073" w:rsidP="0028083A">
      <w:pPr>
        <w:pStyle w:val="Heading5"/>
        <w:rPr>
          <w:ins w:id="85" w:author="Cooper, Jonathan" w:date="2018-10-22T09:20:00Z"/>
        </w:rPr>
      </w:pPr>
      <w:ins w:id="86" w:author="Cooper, Jonathan" w:date="2018-10-10T16:54:00Z">
        <w:r w:rsidRPr="00650083">
          <w:t>Project management (</w:t>
        </w:r>
      </w:ins>
      <w:ins w:id="87" w:author="Cooper, Jonathan" w:date="2018-10-11T09:20:00Z">
        <w:r w:rsidR="000331F3" w:rsidRPr="00650083">
          <w:t>30</w:t>
        </w:r>
      </w:ins>
      <w:ins w:id="88" w:author="Cooper, Jonathan" w:date="2018-10-10T16:54:00Z">
        <w:r w:rsidRPr="00650083">
          <w:t>%)</w:t>
        </w:r>
      </w:ins>
    </w:p>
    <w:p w14:paraId="27535F77" w14:textId="77777777" w:rsidR="007D6B69" w:rsidRPr="00DC65DB" w:rsidRDefault="007D6B69" w:rsidP="007D6B69">
      <w:pPr>
        <w:pStyle w:val="ListParagraph"/>
        <w:rPr>
          <w:ins w:id="89" w:author="Cooper, Jonathan" w:date="2018-10-22T09:20:00Z"/>
          <w:color w:val="000000" w:themeColor="text1"/>
        </w:rPr>
      </w:pPr>
      <w:ins w:id="90" w:author="Cooper, Jonathan" w:date="2018-10-22T09:20:00Z">
        <w:r w:rsidRPr="00DC65DB">
          <w:rPr>
            <w:color w:val="000000" w:themeColor="text1"/>
          </w:rPr>
          <w:t>Coordinate and lead the delivery of collaborative research programming projects, organising meetings, conducting regular reviews and preparing reports.</w:t>
        </w:r>
      </w:ins>
    </w:p>
    <w:p w14:paraId="44822FF9" w14:textId="77777777" w:rsidR="007D6B69" w:rsidRPr="00DC65DB" w:rsidRDefault="007D6B69" w:rsidP="007D6B69">
      <w:pPr>
        <w:pStyle w:val="ListParagraph"/>
        <w:rPr>
          <w:ins w:id="91" w:author="Cooper, Jonathan" w:date="2018-10-22T09:20:00Z"/>
          <w:color w:val="000000" w:themeColor="text1"/>
        </w:rPr>
      </w:pPr>
      <w:ins w:id="92" w:author="Cooper, Jonathan" w:date="2018-10-22T09:20:00Z">
        <w:r w:rsidRPr="00DC65DB">
          <w:rPr>
            <w:color w:val="000000" w:themeColor="text1"/>
          </w:rPr>
          <w:t>Coordinate and allocate overall team resources efficiently to ensure timely delivery of projects and other tasks.</w:t>
        </w:r>
      </w:ins>
    </w:p>
    <w:p w14:paraId="517731D5" w14:textId="77777777" w:rsidR="007D6B69" w:rsidRPr="00DC65DB" w:rsidRDefault="007D6B69" w:rsidP="007D6B69">
      <w:pPr>
        <w:pStyle w:val="ListParagraph"/>
        <w:rPr>
          <w:ins w:id="93" w:author="Cooper, Jonathan" w:date="2018-10-22T09:20:00Z"/>
          <w:color w:val="000000" w:themeColor="text1"/>
        </w:rPr>
      </w:pPr>
      <w:ins w:id="94" w:author="Cooper, Jonathan" w:date="2018-10-22T09:20:00Z">
        <w:r w:rsidRPr="00DC65DB">
          <w:rPr>
            <w:color w:val="000000" w:themeColor="text1"/>
          </w:rPr>
          <w:t>Manage the activities of the project team in a matrix management context.</w:t>
        </w:r>
      </w:ins>
    </w:p>
    <w:p w14:paraId="64BF9211" w14:textId="6762A29E" w:rsidR="007D6B69" w:rsidRPr="00DC65DB" w:rsidRDefault="00E06F50" w:rsidP="007D6B69">
      <w:pPr>
        <w:pStyle w:val="ListParagraph"/>
        <w:rPr>
          <w:ins w:id="95" w:author="Cooper, Jonathan" w:date="2018-10-22T09:20:00Z"/>
          <w:color w:val="000000" w:themeColor="text1"/>
        </w:rPr>
      </w:pPr>
      <w:ins w:id="96" w:author="Cooper, Jonathan [2]" w:date="2018-11-26T12:45:00Z">
        <w:r>
          <w:rPr>
            <w:color w:val="000000" w:themeColor="text1"/>
          </w:rPr>
          <w:t>Be r</w:t>
        </w:r>
      </w:ins>
      <w:ins w:id="97" w:author="Cooper, Jonathan" w:date="2018-10-22T09:20:00Z">
        <w:del w:id="98" w:author="Cooper, Jonathan [2]" w:date="2018-11-26T12:45:00Z">
          <w:r w:rsidR="007D6B69" w:rsidRPr="00DC65DB" w:rsidDel="00E06F50">
            <w:rPr>
              <w:color w:val="000000" w:themeColor="text1"/>
            </w:rPr>
            <w:delText>R</w:delText>
          </w:r>
        </w:del>
        <w:r w:rsidR="007D6B69" w:rsidRPr="00DC65DB">
          <w:rPr>
            <w:color w:val="000000" w:themeColor="text1"/>
          </w:rPr>
          <w:t>esponsible for quality assurance of project outputs.</w:t>
        </w:r>
      </w:ins>
    </w:p>
    <w:p w14:paraId="24538047" w14:textId="77777777" w:rsidR="007D6B69" w:rsidRPr="00DC65DB" w:rsidRDefault="007D6B69" w:rsidP="007D6B69">
      <w:pPr>
        <w:pStyle w:val="ListParagraph"/>
        <w:rPr>
          <w:ins w:id="99" w:author="Cooper, Jonathan" w:date="2018-10-22T09:20:00Z"/>
          <w:color w:val="000000" w:themeColor="text1"/>
        </w:rPr>
      </w:pPr>
      <w:ins w:id="100" w:author="Cooper, Jonathan" w:date="2018-10-22T09:20:00Z">
        <w:r w:rsidRPr="00DC65DB">
          <w:rPr>
            <w:color w:val="000000" w:themeColor="text1"/>
          </w:rPr>
          <w:t xml:space="preserve">Lead the relationships with </w:t>
        </w:r>
        <w:r>
          <w:rPr>
            <w:color w:val="000000" w:themeColor="text1"/>
          </w:rPr>
          <w:t>PIs</w:t>
        </w:r>
        <w:r w:rsidRPr="00DC65DB">
          <w:rPr>
            <w:color w:val="000000" w:themeColor="text1"/>
          </w:rPr>
          <w:t xml:space="preserve"> and collaborators, ensuring clear communication and managing expectations.</w:t>
        </w:r>
      </w:ins>
    </w:p>
    <w:p w14:paraId="326CDF10" w14:textId="77777777" w:rsidR="007D6B69" w:rsidRPr="00DC65DB" w:rsidRDefault="007D6B69" w:rsidP="007D6B69">
      <w:pPr>
        <w:pStyle w:val="ListParagraph"/>
        <w:rPr>
          <w:ins w:id="101" w:author="Cooper, Jonathan" w:date="2018-10-22T09:20:00Z"/>
          <w:color w:val="000000" w:themeColor="text1"/>
        </w:rPr>
      </w:pPr>
      <w:ins w:id="102" w:author="Cooper, Jonathan" w:date="2018-10-22T09:20:00Z">
        <w:r w:rsidRPr="00DC65DB">
          <w:rPr>
            <w:color w:val="000000" w:themeColor="text1"/>
          </w:rPr>
          <w:t>Monitor processes, metrics and dashboards, ensuring that internal and external processes are followed.</w:t>
        </w:r>
      </w:ins>
    </w:p>
    <w:p w14:paraId="15B6364B" w14:textId="77777777" w:rsidR="007D6B69" w:rsidRPr="00DC65DB" w:rsidRDefault="007D6B69" w:rsidP="007D6B69">
      <w:pPr>
        <w:pStyle w:val="ListParagraph"/>
        <w:rPr>
          <w:ins w:id="103" w:author="Cooper, Jonathan" w:date="2018-10-22T09:20:00Z"/>
          <w:color w:val="000000" w:themeColor="text1"/>
        </w:rPr>
      </w:pPr>
      <w:ins w:id="104" w:author="Cooper, Jonathan" w:date="2018-10-22T09:20:00Z">
        <w:r w:rsidRPr="00DC65DB">
          <w:rPr>
            <w:color w:val="000000" w:themeColor="text1"/>
          </w:rPr>
          <w:t>Coordinate code review and issue tracking.</w:t>
        </w:r>
      </w:ins>
    </w:p>
    <w:p w14:paraId="3AB2CD0F" w14:textId="7707786F" w:rsidR="007D6B69" w:rsidRPr="005A2E63" w:rsidRDefault="007D6B69" w:rsidP="00C169EF">
      <w:pPr>
        <w:pStyle w:val="ListParagraph"/>
        <w:rPr>
          <w:ins w:id="105" w:author="Cooper, Jonathan" w:date="2018-10-11T09:11:00Z"/>
        </w:rPr>
      </w:pPr>
      <w:ins w:id="106" w:author="Cooper, Jonathan" w:date="2018-10-22T09:20:00Z">
        <w:r w:rsidRPr="00DC65DB">
          <w:rPr>
            <w:color w:val="000000" w:themeColor="text1"/>
          </w:rPr>
          <w:t>Prepare and maintain project management documentation for divisional projects.</w:t>
        </w:r>
      </w:ins>
    </w:p>
    <w:p w14:paraId="569615D0" w14:textId="64F18B53" w:rsidR="000C4073" w:rsidRPr="00650083" w:rsidRDefault="000C4073" w:rsidP="0028083A">
      <w:pPr>
        <w:pStyle w:val="Heading5"/>
        <w:rPr>
          <w:ins w:id="107" w:author="Cooper, Jonathan" w:date="2018-10-11T10:31:00Z"/>
        </w:rPr>
      </w:pPr>
      <w:ins w:id="108" w:author="Cooper, Jonathan" w:date="2018-10-10T16:54:00Z">
        <w:r w:rsidRPr="00650083">
          <w:t>Technical</w:t>
        </w:r>
      </w:ins>
      <w:ins w:id="109" w:author="Cooper, Jonathan" w:date="2018-10-10T16:53:00Z">
        <w:r w:rsidRPr="00650083">
          <w:t xml:space="preserve"> leadership (</w:t>
        </w:r>
      </w:ins>
      <w:ins w:id="110" w:author="Cooper, Jonathan" w:date="2018-10-11T09:20:00Z">
        <w:r w:rsidR="000331F3" w:rsidRPr="00650083">
          <w:t>30</w:t>
        </w:r>
      </w:ins>
      <w:ins w:id="111" w:author="Cooper, Jonathan" w:date="2018-10-10T16:53:00Z">
        <w:r w:rsidRPr="00650083">
          <w:t>%)</w:t>
        </w:r>
      </w:ins>
    </w:p>
    <w:p w14:paraId="483BA933" w14:textId="77777777" w:rsidR="00EC3DCC" w:rsidRPr="006A12E8" w:rsidRDefault="00EC3DCC" w:rsidP="006A12E8">
      <w:pPr>
        <w:pStyle w:val="ListParagraph"/>
        <w:rPr>
          <w:ins w:id="112" w:author="Cooper, Jonathan" w:date="2018-10-11T10:43:00Z"/>
        </w:rPr>
      </w:pPr>
      <w:ins w:id="113" w:author="Cooper, Jonathan" w:date="2018-10-11T10:42:00Z">
        <w:r w:rsidRPr="006A12E8">
          <w:t>Design overall technical solutions for research software projects.</w:t>
        </w:r>
      </w:ins>
    </w:p>
    <w:p w14:paraId="38564F59" w14:textId="1CCC501F" w:rsidR="00EC3DCC" w:rsidRPr="006A12E8" w:rsidRDefault="00EC3DCC" w:rsidP="006A12E8">
      <w:pPr>
        <w:pStyle w:val="ListParagraph"/>
        <w:rPr>
          <w:ins w:id="114" w:author="Cooper, Jonathan" w:date="2018-10-11T10:42:00Z"/>
        </w:rPr>
      </w:pPr>
      <w:ins w:id="115" w:author="Cooper, Jonathan" w:date="2018-10-11T10:43:00Z">
        <w:r w:rsidRPr="006A12E8">
          <w:t xml:space="preserve">Apply a deep knowledge of </w:t>
        </w:r>
      </w:ins>
      <w:ins w:id="116" w:author="Cooper, Jonathan" w:date="2018-10-11T10:48:00Z">
        <w:r w:rsidR="00AC7C83" w:rsidRPr="006A12E8">
          <w:t xml:space="preserve">many </w:t>
        </w:r>
      </w:ins>
      <w:ins w:id="117" w:author="Cooper, Jonathan" w:date="2018-10-11T10:43:00Z">
        <w:r w:rsidRPr="006A12E8">
          <w:t>relevant technologies to progress particularly large or complex projects.</w:t>
        </w:r>
      </w:ins>
    </w:p>
    <w:p w14:paraId="661CB2E0" w14:textId="30E146CC" w:rsidR="00EC3DCC" w:rsidRPr="006A12E8" w:rsidRDefault="00EC3DCC" w:rsidP="006A12E8">
      <w:pPr>
        <w:pStyle w:val="ListParagraph"/>
      </w:pPr>
      <w:ins w:id="118" w:author="Cooper, Jonathan" w:date="2018-10-11T10:43:00Z">
        <w:r w:rsidRPr="006A12E8">
          <w:t>In conjunction with the project manager, organise the work of other R</w:t>
        </w:r>
      </w:ins>
      <w:ins w:id="119" w:author="Cooper, Jonathan" w:date="2018-10-11T10:47:00Z">
        <w:r w:rsidR="00AC7C83" w:rsidRPr="006A12E8">
          <w:t xml:space="preserve">esearch </w:t>
        </w:r>
      </w:ins>
      <w:ins w:id="120" w:author="Cooper, Jonathan" w:date="2018-10-11T10:43:00Z">
        <w:r w:rsidRPr="006A12E8">
          <w:t>S</w:t>
        </w:r>
      </w:ins>
      <w:ins w:id="121" w:author="Cooper, Jonathan" w:date="2018-10-11T10:47:00Z">
        <w:r w:rsidR="00AC7C83" w:rsidRPr="006A12E8">
          <w:t xml:space="preserve">oftware </w:t>
        </w:r>
      </w:ins>
      <w:ins w:id="122" w:author="Cooper, Jonathan" w:date="2018-10-11T10:43:00Z">
        <w:r w:rsidRPr="006A12E8">
          <w:t>D</w:t>
        </w:r>
      </w:ins>
      <w:ins w:id="123" w:author="Cooper, Jonathan" w:date="2018-10-11T10:47:00Z">
        <w:r w:rsidR="00AC7C83" w:rsidRPr="006A12E8">
          <w:t>eveloper</w:t>
        </w:r>
      </w:ins>
      <w:ins w:id="124" w:author="Cooper, Jonathan" w:date="2018-10-11T10:43:00Z">
        <w:r w:rsidRPr="006A12E8">
          <w:t>s on projects.</w:t>
        </w:r>
      </w:ins>
    </w:p>
    <w:p w14:paraId="35240A9E" w14:textId="77777777" w:rsidR="007D6B69" w:rsidRPr="006A12E8" w:rsidRDefault="007D6B69" w:rsidP="006A12E8">
      <w:pPr>
        <w:pStyle w:val="ListParagraph"/>
        <w:rPr>
          <w:ins w:id="125" w:author="Cooper, Jonathan" w:date="2018-10-22T09:21:00Z"/>
        </w:rPr>
      </w:pPr>
      <w:ins w:id="126" w:author="Cooper, Jonathan" w:date="2018-10-22T09:21:00Z">
        <w:r w:rsidRPr="006A12E8">
          <w:t>Review and revise code and documentation produced by team members, amending as necessary to ensure consistency and quality.</w:t>
        </w:r>
      </w:ins>
    </w:p>
    <w:p w14:paraId="42B826B1" w14:textId="77777777" w:rsidR="007D6B69" w:rsidRPr="006A12E8" w:rsidRDefault="007D6B69" w:rsidP="006A12E8">
      <w:pPr>
        <w:pStyle w:val="ListParagraph"/>
        <w:rPr>
          <w:ins w:id="127" w:author="Cooper, Jonathan" w:date="2018-10-22T09:21:00Z"/>
        </w:rPr>
      </w:pPr>
      <w:ins w:id="128" w:author="Cooper, Jonathan" w:date="2018-10-22T09:21:00Z">
        <w:r w:rsidRPr="006A12E8">
          <w:t>Contribute to the design of the team’s ways of working, ensuring continuous improvement and adoption of appropriate techniques, technologies and tools.</w:t>
        </w:r>
      </w:ins>
    </w:p>
    <w:p w14:paraId="2DB11F3B" w14:textId="77777777" w:rsidR="007D6B69" w:rsidRPr="006A12E8" w:rsidRDefault="007D6B69" w:rsidP="006A12E8">
      <w:pPr>
        <w:pStyle w:val="ListParagraph"/>
        <w:rPr>
          <w:ins w:id="129" w:author="Cooper, Jonathan" w:date="2018-10-22T09:21:00Z"/>
        </w:rPr>
      </w:pPr>
      <w:ins w:id="130" w:author="Cooper, Jonathan" w:date="2018-10-22T09:21:00Z">
        <w:r w:rsidRPr="006A12E8">
          <w:t>Contribute to strategic leadership, working with senior colleagues.</w:t>
        </w:r>
      </w:ins>
    </w:p>
    <w:p w14:paraId="27394C63" w14:textId="7F07E67B" w:rsidR="00EC3DCC" w:rsidRPr="00650083" w:rsidRDefault="007D6B69" w:rsidP="006A12E8">
      <w:pPr>
        <w:pStyle w:val="ListParagraph"/>
        <w:rPr>
          <w:ins w:id="131" w:author="Cooper, Jonathan" w:date="2018-10-10T16:53:00Z"/>
        </w:rPr>
      </w:pPr>
      <w:ins w:id="132" w:author="Cooper, Jonathan" w:date="2018-10-22T09:21:00Z">
        <w:r w:rsidRPr="006A12E8">
          <w:t>Maintain and develop expertise in technical leadership and software development processes.</w:t>
        </w:r>
      </w:ins>
    </w:p>
    <w:p w14:paraId="3B1DBA01" w14:textId="12D65DA1" w:rsidR="000C4073" w:rsidRPr="00650083" w:rsidRDefault="000C4073" w:rsidP="0028083A">
      <w:pPr>
        <w:pStyle w:val="Heading5"/>
        <w:rPr>
          <w:ins w:id="133" w:author="Cooper, Jonathan" w:date="2018-10-11T09:13:00Z"/>
        </w:rPr>
      </w:pPr>
      <w:ins w:id="134" w:author="Cooper, Jonathan" w:date="2018-10-10T16:53:00Z">
        <w:r w:rsidRPr="00650083">
          <w:lastRenderedPageBreak/>
          <w:t>Supervision and/or line management of the team (</w:t>
        </w:r>
      </w:ins>
      <w:ins w:id="135" w:author="Cooper, Jonathan" w:date="2018-10-11T09:19:00Z">
        <w:r w:rsidR="00C40A31" w:rsidRPr="00650083">
          <w:t>15</w:t>
        </w:r>
      </w:ins>
      <w:ins w:id="136" w:author="Cooper, Jonathan" w:date="2018-10-10T16:53:00Z">
        <w:r w:rsidRPr="00650083">
          <w:t>%)</w:t>
        </w:r>
      </w:ins>
    </w:p>
    <w:p w14:paraId="12A59CF9" w14:textId="1440F541" w:rsidR="00C40A31" w:rsidRPr="00C169EF" w:rsidRDefault="00C40A31" w:rsidP="00C169EF">
      <w:pPr>
        <w:pStyle w:val="ListParagraph"/>
        <w:rPr>
          <w:ins w:id="137" w:author="Cooper, Jonathan" w:date="2018-10-11T09:13:00Z"/>
        </w:rPr>
      </w:pPr>
      <w:ins w:id="138" w:author="Cooper, Jonathan" w:date="2018-10-11T09:13:00Z">
        <w:r w:rsidRPr="00C169EF">
          <w:t>Line manag</w:t>
        </w:r>
      </w:ins>
      <w:ins w:id="139" w:author="Cooper, Jonathan" w:date="2018-10-11T09:15:00Z">
        <w:r w:rsidRPr="00C169EF">
          <w:t>e up to 3 Research Software Developers</w:t>
        </w:r>
      </w:ins>
      <w:ins w:id="140" w:author="Cooper, Jonathan" w:date="2018-10-11T09:18:00Z">
        <w:r w:rsidRPr="00C169EF">
          <w:t xml:space="preserve">, </w:t>
        </w:r>
      </w:ins>
      <w:ins w:id="141" w:author="Cooper, Jonathan" w:date="2018-10-11T10:38:00Z">
        <w:r w:rsidR="008206CC" w:rsidRPr="00C169EF">
          <w:t xml:space="preserve">which may include: performance management and coaching, objective setting, </w:t>
        </w:r>
      </w:ins>
      <w:ins w:id="142" w:author="Cooper, Jonathan" w:date="2018-10-11T10:39:00Z">
        <w:r w:rsidR="008206CC" w:rsidRPr="00C169EF">
          <w:t>identification and follow-up of training and development needs,</w:t>
        </w:r>
      </w:ins>
      <w:ins w:id="143" w:author="Cooper, Jonathan" w:date="2018-10-11T10:38:00Z">
        <w:r w:rsidR="008206CC" w:rsidRPr="00C169EF">
          <w:t xml:space="preserve"> </w:t>
        </w:r>
      </w:ins>
      <w:ins w:id="144" w:author="Cooper, Jonathan" w:date="2018-10-11T10:39:00Z">
        <w:r w:rsidR="008206CC" w:rsidRPr="00C169EF">
          <w:t>and conducting</w:t>
        </w:r>
      </w:ins>
      <w:ins w:id="145" w:author="Cooper, Jonathan" w:date="2018-10-11T09:18:00Z">
        <w:r w:rsidRPr="00C169EF">
          <w:t xml:space="preserve"> appraisals</w:t>
        </w:r>
      </w:ins>
      <w:ins w:id="146" w:author="Cooper, Jonathan" w:date="2018-10-11T15:25:00Z">
        <w:r w:rsidR="003055B7" w:rsidRPr="00C169EF">
          <w:t xml:space="preserve"> and probation reviews</w:t>
        </w:r>
      </w:ins>
      <w:ins w:id="147" w:author="Cooper, Jonathan" w:date="2018-10-11T09:19:00Z">
        <w:r w:rsidRPr="00C169EF">
          <w:t>.</w:t>
        </w:r>
      </w:ins>
    </w:p>
    <w:p w14:paraId="658E79D7" w14:textId="1A9B8A97" w:rsidR="00C40A31" w:rsidRPr="00C169EF" w:rsidRDefault="00C40A31" w:rsidP="00C169EF">
      <w:pPr>
        <w:pStyle w:val="ListParagraph"/>
        <w:rPr>
          <w:ins w:id="148" w:author="Cooper, Jonathan" w:date="2018-10-11T09:17:00Z"/>
        </w:rPr>
      </w:pPr>
      <w:ins w:id="149" w:author="Cooper, Jonathan" w:date="2018-10-11T09:17:00Z">
        <w:r w:rsidRPr="00C169EF">
          <w:t>Participate in interview panels.</w:t>
        </w:r>
      </w:ins>
    </w:p>
    <w:p w14:paraId="5C207475" w14:textId="7FAF5FA2" w:rsidR="00C40A31" w:rsidRPr="00DC65DB" w:rsidRDefault="00C40A31" w:rsidP="00C169EF">
      <w:pPr>
        <w:pStyle w:val="ListParagraph"/>
        <w:rPr>
          <w:ins w:id="150" w:author="Cooper, Jonathan" w:date="2018-10-11T10:33:00Z"/>
          <w:lang w:eastAsia="en-US"/>
        </w:rPr>
      </w:pPr>
      <w:ins w:id="151" w:author="Cooper, Jonathan" w:date="2018-10-11T09:17:00Z">
        <w:r w:rsidRPr="00C169EF">
          <w:t xml:space="preserve">Lead on hiring new </w:t>
        </w:r>
      </w:ins>
      <w:ins w:id="152" w:author="Cooper, Jonathan" w:date="2018-10-11T10:39:00Z">
        <w:r w:rsidR="008206CC" w:rsidRPr="00C169EF">
          <w:t>team</w:t>
        </w:r>
      </w:ins>
      <w:ins w:id="153" w:author="Cooper, Jonathan" w:date="2018-10-11T09:17:00Z">
        <w:r w:rsidRPr="00C169EF">
          <w:t xml:space="preserve"> members.</w:t>
        </w:r>
      </w:ins>
    </w:p>
    <w:p w14:paraId="791C2A1D" w14:textId="184868D1" w:rsidR="0028083A" w:rsidRPr="00650083" w:rsidRDefault="0028083A" w:rsidP="0028083A">
      <w:pPr>
        <w:pStyle w:val="Heading5"/>
      </w:pPr>
      <w:r w:rsidRPr="00650083">
        <w:t xml:space="preserve">Provide </w:t>
      </w:r>
      <w:r w:rsidR="00E63C00" w:rsidRPr="00650083">
        <w:t xml:space="preserve">training relating to </w:t>
      </w:r>
      <w:r w:rsidRPr="00650083">
        <w:t>research software engineering (1</w:t>
      </w:r>
      <w:r w:rsidR="003B4FB9" w:rsidRPr="00650083">
        <w:t>0</w:t>
      </w:r>
      <w:r w:rsidRPr="00650083">
        <w:t>%)</w:t>
      </w:r>
    </w:p>
    <w:p w14:paraId="58AD9424" w14:textId="77777777" w:rsidR="0028083A" w:rsidRPr="00650083" w:rsidRDefault="0028083A" w:rsidP="0028083A">
      <w:pPr>
        <w:pStyle w:val="ListParagraph"/>
        <w:rPr>
          <w:color w:val="000000" w:themeColor="text1"/>
        </w:rPr>
      </w:pPr>
      <w:r w:rsidRPr="00650083">
        <w:rPr>
          <w:color w:val="000000" w:themeColor="text1"/>
        </w:rPr>
        <w:t>Train UCL research staff and students in the effective use of software for research.</w:t>
      </w:r>
    </w:p>
    <w:p w14:paraId="16190278" w14:textId="574DDB26" w:rsidR="0028083A" w:rsidRPr="00650083" w:rsidRDefault="0028083A" w:rsidP="0028083A">
      <w:pPr>
        <w:pStyle w:val="ListParagraph"/>
        <w:rPr>
          <w:color w:val="000000" w:themeColor="text1"/>
        </w:rPr>
      </w:pPr>
      <w:r w:rsidRPr="00650083">
        <w:rPr>
          <w:color w:val="000000" w:themeColor="text1"/>
        </w:rPr>
        <w:t>Develop</w:t>
      </w:r>
      <w:ins w:id="154" w:author="Cooper, Jonathan" w:date="2018-10-10T16:46:00Z">
        <w:r w:rsidR="0001446F" w:rsidRPr="00650083">
          <w:rPr>
            <w:color w:val="000000" w:themeColor="text1"/>
          </w:rPr>
          <w:t xml:space="preserve"> and design</w:t>
        </w:r>
      </w:ins>
      <w:r w:rsidRPr="00650083">
        <w:rPr>
          <w:color w:val="000000" w:themeColor="text1"/>
        </w:rPr>
        <w:t xml:space="preserve"> training materials in research computing, suitable for a range of audiences with a very variable degree of computational experience.</w:t>
      </w:r>
    </w:p>
    <w:p w14:paraId="43334EAC" w14:textId="26FEE11E" w:rsidR="00757577" w:rsidRPr="00DC65DB" w:rsidRDefault="0028083A" w:rsidP="00CB2A10">
      <w:pPr>
        <w:pStyle w:val="ListParagraph"/>
      </w:pPr>
      <w:r w:rsidRPr="00650083">
        <w:rPr>
          <w:color w:val="000000" w:themeColor="text1"/>
        </w:rPr>
        <w:t>Advise researchers on software practices, techniques, design, and architecture.</w:t>
      </w:r>
    </w:p>
    <w:p w14:paraId="6B29C5DD" w14:textId="14DCDEAC" w:rsidR="00E63C00" w:rsidRPr="00DC65DB" w:rsidRDefault="00E63C00" w:rsidP="00E63C00">
      <w:pPr>
        <w:pStyle w:val="Heading5"/>
      </w:pPr>
      <w:r w:rsidRPr="00650083">
        <w:t>Engage with and contribute to wider research software community (10%)</w:t>
      </w:r>
    </w:p>
    <w:p w14:paraId="7236F382" w14:textId="2783035E" w:rsidR="00E06F50" w:rsidRPr="00650083" w:rsidRDefault="0028083A" w:rsidP="00E06F50">
      <w:pPr>
        <w:pStyle w:val="ListParagraph"/>
        <w:rPr>
          <w:ins w:id="155" w:author="Cooper, Jonathan [2]" w:date="2018-11-26T12:48:00Z"/>
          <w:color w:val="000000" w:themeColor="text1"/>
        </w:rPr>
      </w:pPr>
      <w:r w:rsidRPr="00650083">
        <w:rPr>
          <w:color w:val="000000" w:themeColor="text1"/>
        </w:rPr>
        <w:t>Build and maintain relationships within the research and e-Infrastructure communities in UCL and beyond, actively seeking opportunities for collaboration with researchers.</w:t>
      </w:r>
      <w:ins w:id="156" w:author="Cooper, Jonathan [2]" w:date="2018-11-26T12:48:00Z">
        <w:r w:rsidR="00E06F50" w:rsidRPr="00E06F50">
          <w:rPr>
            <w:color w:val="000000" w:themeColor="text1"/>
          </w:rPr>
          <w:t xml:space="preserve"> </w:t>
        </w:r>
      </w:ins>
    </w:p>
    <w:p w14:paraId="4128ADAD" w14:textId="77777777" w:rsidR="00E06F50" w:rsidRPr="00650083" w:rsidRDefault="00E06F50" w:rsidP="00E06F50">
      <w:pPr>
        <w:pStyle w:val="ListParagraph"/>
        <w:rPr>
          <w:ins w:id="157" w:author="Cooper, Jonathan [2]" w:date="2018-11-26T12:48:00Z"/>
          <w:color w:val="000000" w:themeColor="text1"/>
        </w:rPr>
      </w:pPr>
      <w:ins w:id="158" w:author="Cooper, Jonathan [2]" w:date="2018-11-26T12:48:00Z">
        <w:r w:rsidRPr="00650083">
          <w:rPr>
            <w:color w:val="000000" w:themeColor="text1"/>
          </w:rPr>
          <w:t>Source and manage funding opportunities from initial idea through to successful funding, liaising with funding bodies, UCL Professional Services staff and Principal Investigators, preparing proposal costings and contributing to bid documents.</w:t>
        </w:r>
      </w:ins>
    </w:p>
    <w:p w14:paraId="4D5C76C7" w14:textId="2C73A277" w:rsidR="0028083A" w:rsidRPr="00E06F50" w:rsidRDefault="00E06F50" w:rsidP="00E06F50">
      <w:pPr>
        <w:pStyle w:val="ListParagraph"/>
        <w:rPr>
          <w:color w:val="000000" w:themeColor="text1"/>
        </w:rPr>
      </w:pPr>
      <w:ins w:id="159" w:author="Cooper, Jonathan [2]" w:date="2018-11-26T12:48:00Z">
        <w:r w:rsidRPr="00650083">
          <w:rPr>
            <w:color w:val="000000" w:themeColor="text1"/>
          </w:rPr>
          <w:t>May develop a personal research agenda.</w:t>
        </w:r>
      </w:ins>
    </w:p>
    <w:p w14:paraId="5802F8F6" w14:textId="0419F0C9" w:rsidR="009F2996" w:rsidRPr="00650083" w:rsidRDefault="0028083A" w:rsidP="00E06F50">
      <w:pPr>
        <w:pStyle w:val="ListParagraph"/>
        <w:rPr>
          <w:color w:val="000000" w:themeColor="text1"/>
        </w:rPr>
      </w:pPr>
      <w:r w:rsidRPr="00650083">
        <w:rPr>
          <w:color w:val="000000" w:themeColor="text1"/>
        </w:rPr>
        <w:t>Contribute to community activities such as seminars and networking events.</w:t>
      </w:r>
    </w:p>
    <w:p w14:paraId="17D436A8" w14:textId="77777777" w:rsidR="0028083A" w:rsidRPr="00DC65DB" w:rsidRDefault="0028083A" w:rsidP="0028083A">
      <w:pPr>
        <w:pStyle w:val="ListParagraph"/>
        <w:rPr>
          <w:color w:val="000000" w:themeColor="text1"/>
        </w:rPr>
      </w:pPr>
      <w:r w:rsidRPr="00650083">
        <w:rPr>
          <w:color w:val="000000" w:themeColor="text1"/>
        </w:rPr>
        <w:t>Attend conferences and community events in a variety of software engineering/research computing fields in the UK and abroad.</w:t>
      </w:r>
    </w:p>
    <w:p w14:paraId="61426A64" w14:textId="77777777" w:rsidR="0028083A" w:rsidRPr="00650083" w:rsidRDefault="0028083A" w:rsidP="0028083A">
      <w:pPr>
        <w:pStyle w:val="ListParagraph"/>
        <w:rPr>
          <w:ins w:id="160" w:author="Cooper, Jonathan" w:date="2018-10-10T16:49:00Z"/>
          <w:color w:val="000000" w:themeColor="text1"/>
        </w:rPr>
      </w:pPr>
      <w:r w:rsidRPr="00650083">
        <w:rPr>
          <w:color w:val="000000" w:themeColor="text1"/>
        </w:rPr>
        <w:t>Contribute ideas, experience and thinking to technical working groups in and beyond UCL.</w:t>
      </w:r>
    </w:p>
    <w:p w14:paraId="3409D876" w14:textId="1B93FF6B" w:rsidR="000C4073" w:rsidRPr="00650083" w:rsidRDefault="000C4073" w:rsidP="006F5295">
      <w:pPr>
        <w:pStyle w:val="ListParagraph"/>
        <w:rPr>
          <w:color w:val="000000" w:themeColor="text1"/>
        </w:rPr>
      </w:pPr>
      <w:ins w:id="161" w:author="Cooper, Jonathan" w:date="2018-10-10T16:49:00Z">
        <w:r w:rsidRPr="00650083">
          <w:rPr>
            <w:color w:val="000000" w:themeColor="text1"/>
          </w:rPr>
          <w:t>Represent RITS at University, national and international events, enhancing the recognition and reputation of the Department and the University, and creating opportunities for collaboration.</w:t>
        </w:r>
      </w:ins>
    </w:p>
    <w:p w14:paraId="563E43DF" w14:textId="1CA9E42C" w:rsidR="00E63C00" w:rsidRPr="001A28D2" w:rsidRDefault="00E63C00" w:rsidP="00E63C00">
      <w:pPr>
        <w:pStyle w:val="Heading5"/>
      </w:pPr>
      <w:r w:rsidRPr="00650083">
        <w:t>Maintain and support research software development infrastructure and services</w:t>
      </w:r>
      <w:r w:rsidR="003B4FB9" w:rsidRPr="00650083">
        <w:t xml:space="preserve"> (</w:t>
      </w:r>
      <w:del w:id="162" w:author="Cooper, Jonathan" w:date="2018-10-10T16:52:00Z">
        <w:r w:rsidR="003B4FB9" w:rsidRPr="00650083" w:rsidDel="000C4073">
          <w:delText>5</w:delText>
        </w:r>
      </w:del>
      <w:ins w:id="163" w:author="Cooper, Jonathan" w:date="2018-10-10T16:52:00Z">
        <w:r w:rsidR="000C4073" w:rsidRPr="00650083">
          <w:t>10</w:t>
        </w:r>
      </w:ins>
      <w:r w:rsidRPr="00650083">
        <w:t>%)</w:t>
      </w:r>
    </w:p>
    <w:p w14:paraId="5B54FBE4" w14:textId="77777777" w:rsidR="000C4073" w:rsidRPr="00650083" w:rsidRDefault="000C4073" w:rsidP="009A5559">
      <w:pPr>
        <w:pStyle w:val="ListParagraph"/>
        <w:rPr>
          <w:ins w:id="164" w:author="Cooper, Jonathan" w:date="2018-10-10T16:50:00Z"/>
          <w:color w:val="000000" w:themeColor="text1"/>
        </w:rPr>
      </w:pPr>
      <w:ins w:id="165" w:author="Cooper, Jonathan" w:date="2018-10-10T16:50:00Z">
        <w:r w:rsidRPr="00650083">
          <w:rPr>
            <w:color w:val="000000" w:themeColor="text1"/>
          </w:rPr>
          <w:t>May act as Service Operational Manager for one or more Research Software Development services.</w:t>
        </w:r>
      </w:ins>
    </w:p>
    <w:p w14:paraId="6CFEB04E" w14:textId="40BDDDE1" w:rsidR="0028083A" w:rsidRPr="00650083" w:rsidRDefault="0028083A" w:rsidP="009A5559">
      <w:pPr>
        <w:pStyle w:val="ListParagraph"/>
        <w:rPr>
          <w:color w:val="000000" w:themeColor="text1"/>
        </w:rPr>
      </w:pPr>
      <w:r w:rsidRPr="00650083">
        <w:rPr>
          <w:color w:val="000000" w:themeColor="text1"/>
        </w:rPr>
        <w:t>Maintain and support the state-of-the-art infrastructure and services needed for effective research software engineering, in areas such as continuous integration, version control, and code review.</w:t>
      </w:r>
    </w:p>
    <w:p w14:paraId="01BE9C45" w14:textId="77777777" w:rsidR="0028083A" w:rsidRPr="00650083" w:rsidRDefault="0028083A" w:rsidP="0028083A">
      <w:pPr>
        <w:pStyle w:val="ListParagraph"/>
        <w:rPr>
          <w:color w:val="000000" w:themeColor="text1"/>
        </w:rPr>
      </w:pPr>
      <w:r w:rsidRPr="00650083">
        <w:rPr>
          <w:color w:val="000000" w:themeColor="text1"/>
        </w:rPr>
        <w:t>Maintain and manage systems and servers used to deliver software development infrastructure services.</w:t>
      </w:r>
    </w:p>
    <w:p w14:paraId="27C706F6" w14:textId="77777777" w:rsidR="0028083A" w:rsidRPr="00DC65DB" w:rsidRDefault="0028083A" w:rsidP="0028083A">
      <w:pPr>
        <w:pStyle w:val="ListParagraph"/>
        <w:rPr>
          <w:color w:val="000000" w:themeColor="text1"/>
        </w:rPr>
      </w:pPr>
      <w:r w:rsidRPr="00650083">
        <w:rPr>
          <w:color w:val="000000" w:themeColor="text1"/>
        </w:rPr>
        <w:t>Author and maintain documentation relating to software development infrastructure services.</w:t>
      </w:r>
    </w:p>
    <w:p w14:paraId="42B34076" w14:textId="77777777" w:rsidR="0028083A" w:rsidRPr="00650083" w:rsidRDefault="0028083A" w:rsidP="0028083A">
      <w:pPr>
        <w:pStyle w:val="ListParagraph"/>
        <w:rPr>
          <w:color w:val="000000" w:themeColor="text1"/>
        </w:rPr>
      </w:pPr>
      <w:r w:rsidRPr="00650083">
        <w:rPr>
          <w:color w:val="000000" w:themeColor="text1"/>
        </w:rPr>
        <w:t>Assist Research IT Services colleagues in the delivery of other departmental services.</w:t>
      </w:r>
    </w:p>
    <w:p w14:paraId="71BCCE19" w14:textId="141A86A4" w:rsidR="0028083A" w:rsidRPr="00650083" w:rsidRDefault="0028083A" w:rsidP="0028083A">
      <w:pPr>
        <w:pStyle w:val="ListParagraph"/>
        <w:rPr>
          <w:color w:val="000000" w:themeColor="text1"/>
        </w:rPr>
      </w:pPr>
      <w:r w:rsidRPr="00650083">
        <w:rPr>
          <w:color w:val="000000" w:themeColor="text1"/>
        </w:rPr>
        <w:t>Contribute to the wider ecosystem of support for computational research in UCL</w:t>
      </w:r>
      <w:ins w:id="166" w:author="Cooper, Jonathan" w:date="2018-10-22T08:49:00Z">
        <w:r w:rsidR="0060340F">
          <w:rPr>
            <w:color w:val="000000" w:themeColor="text1"/>
          </w:rPr>
          <w:t xml:space="preserve"> and beyond</w:t>
        </w:r>
      </w:ins>
      <w:r w:rsidRPr="00650083">
        <w:rPr>
          <w:color w:val="000000" w:themeColor="text1"/>
        </w:rPr>
        <w:t xml:space="preserve">, working with </w:t>
      </w:r>
      <w:del w:id="167" w:author="Cooper, Jonathan" w:date="2018-10-22T09:22:00Z">
        <w:r w:rsidRPr="00650083" w:rsidDel="007D6B69">
          <w:rPr>
            <w:color w:val="000000" w:themeColor="text1"/>
          </w:rPr>
          <w:delText xml:space="preserve">departmental IT staff and ISD </w:delText>
        </w:r>
      </w:del>
      <w:r w:rsidRPr="00650083">
        <w:rPr>
          <w:color w:val="000000" w:themeColor="text1"/>
        </w:rPr>
        <w:t>colleagues to help build and maintain integrated systems and services that meet the needs of researchers.</w:t>
      </w:r>
    </w:p>
    <w:p w14:paraId="5148C823" w14:textId="77777777" w:rsidR="000C4073" w:rsidRPr="00DC65DB" w:rsidRDefault="0028083A" w:rsidP="00CB2A10">
      <w:pPr>
        <w:pStyle w:val="ListParagraph"/>
        <w:rPr>
          <w:ins w:id="168" w:author="Cooper, Jonathan" w:date="2018-10-10T16:51:00Z"/>
          <w:color w:val="000000" w:themeColor="text1"/>
        </w:rPr>
      </w:pPr>
      <w:r w:rsidRPr="00650083">
        <w:rPr>
          <w:color w:val="000000" w:themeColor="text1"/>
        </w:rPr>
        <w:t>Contribute to wider departmental and divisional activities through discussions and meetings</w:t>
      </w:r>
      <w:r w:rsidR="00CF315C" w:rsidRPr="00650083">
        <w:rPr>
          <w:color w:val="000000" w:themeColor="text1"/>
        </w:rPr>
        <w:t>.</w:t>
      </w:r>
    </w:p>
    <w:p w14:paraId="00D66B46" w14:textId="1C941407" w:rsidR="000B7E55" w:rsidRPr="00650083" w:rsidRDefault="000C4073" w:rsidP="000B7E55">
      <w:pPr>
        <w:pStyle w:val="ListParagraph"/>
        <w:rPr>
          <w:ins w:id="169" w:author="Cooper, Jonathan" w:date="2018-10-11T10:34:00Z"/>
          <w:color w:val="000000" w:themeColor="text1"/>
        </w:rPr>
      </w:pPr>
      <w:ins w:id="170" w:author="Cooper, Jonathan" w:date="2018-10-10T16:51:00Z">
        <w:r w:rsidRPr="00650083">
          <w:rPr>
            <w:color w:val="000000" w:themeColor="text1"/>
          </w:rPr>
          <w:t xml:space="preserve">Liaise effectively with divisional </w:t>
        </w:r>
      </w:ins>
      <w:ins w:id="171" w:author="Cooper, Jonathan" w:date="2018-10-22T08:51:00Z">
        <w:r w:rsidR="0060340F">
          <w:rPr>
            <w:color w:val="000000" w:themeColor="text1"/>
          </w:rPr>
          <w:t xml:space="preserve">and national </w:t>
        </w:r>
      </w:ins>
      <w:ins w:id="172" w:author="Cooper, Jonathan" w:date="2018-10-10T16:51:00Z">
        <w:r w:rsidRPr="00650083">
          <w:rPr>
            <w:color w:val="000000" w:themeColor="text1"/>
          </w:rPr>
          <w:t>colleagues on security, platforms, project management and design matters.</w:t>
        </w:r>
      </w:ins>
    </w:p>
    <w:p w14:paraId="3A9E59F0" w14:textId="3A62D6DF" w:rsidR="000B7E55" w:rsidRPr="00DC65DB" w:rsidRDefault="000B7E55" w:rsidP="000B7E55">
      <w:pPr>
        <w:pStyle w:val="ListParagraph"/>
        <w:rPr>
          <w:color w:val="000000" w:themeColor="text1"/>
          <w:lang w:eastAsia="en-US"/>
        </w:rPr>
      </w:pPr>
      <w:ins w:id="173" w:author="Cooper, Jonathan" w:date="2018-10-11T10:34:00Z">
        <w:r w:rsidRPr="00DC65DB">
          <w:rPr>
            <w:color w:val="000000" w:themeColor="text1"/>
            <w:lang w:eastAsia="en-US"/>
          </w:rPr>
          <w:t>Deputise as necessary on strategic and governance bodies.</w:t>
        </w:r>
      </w:ins>
    </w:p>
    <w:p w14:paraId="532558DA" w14:textId="77777777" w:rsidR="00CB2A10" w:rsidRPr="00DC65DB" w:rsidRDefault="00CB2A10" w:rsidP="00CB2A10">
      <w:pPr>
        <w:pStyle w:val="Heading5"/>
      </w:pPr>
      <w:r w:rsidRPr="00650083">
        <w:t>Flexible personal allocation (5%)</w:t>
      </w:r>
    </w:p>
    <w:p w14:paraId="5ACE7D8F" w14:textId="77777777" w:rsidR="00CB2A10" w:rsidRPr="00DC65DB" w:rsidRDefault="00CB2A10" w:rsidP="00CB2A10">
      <w:pPr>
        <w:pStyle w:val="ListParagraph"/>
        <w:rPr>
          <w:color w:val="000000" w:themeColor="text1"/>
        </w:rPr>
      </w:pPr>
      <w:r w:rsidRPr="00650083">
        <w:rPr>
          <w:color w:val="000000" w:themeColor="text1"/>
        </w:rPr>
        <w:t>A divisional initiative for staff to spend time on their own projects, e.g. contributing to open source software or learning a new technology.</w:t>
      </w:r>
    </w:p>
    <w:p w14:paraId="785A10D8" w14:textId="75818944" w:rsidR="00CF315C" w:rsidRPr="00650083" w:rsidRDefault="00CF315C" w:rsidP="005279A1">
      <w:pPr>
        <w:pStyle w:val="ListParagraph"/>
        <w:numPr>
          <w:ilvl w:val="0"/>
          <w:numId w:val="0"/>
        </w:numPr>
        <w:ind w:left="426"/>
        <w:rPr>
          <w:color w:val="000000" w:themeColor="text1"/>
        </w:rPr>
        <w:sectPr w:rsidR="00CF315C" w:rsidRPr="00650083" w:rsidSect="005136DA">
          <w:headerReference w:type="first" r:id="rId11"/>
          <w:type w:val="continuous"/>
          <w:pgSz w:w="11900" w:h="16840"/>
          <w:pgMar w:top="2268" w:right="567" w:bottom="1134" w:left="567" w:header="680" w:footer="709" w:gutter="0"/>
          <w:cols w:num="2" w:space="708"/>
          <w:titlePg/>
          <w:docGrid w:linePitch="326"/>
        </w:sectPr>
      </w:pPr>
    </w:p>
    <w:p w14:paraId="1F094478" w14:textId="77777777" w:rsidR="00CF315C" w:rsidRPr="00DC65DB" w:rsidRDefault="00CF315C" w:rsidP="0028083A"/>
    <w:p w14:paraId="524E4D8B" w14:textId="3D4D2EB2" w:rsidR="00CF315C" w:rsidRPr="00DC65DB" w:rsidRDefault="00CF315C" w:rsidP="00CF315C">
      <w:pPr>
        <w:pStyle w:val="Heading1"/>
        <w:rPr>
          <w:ins w:id="174" w:author="Cooper, Jonathan" w:date="2018-10-11T16:07:00Z"/>
        </w:rPr>
      </w:pPr>
      <w:r w:rsidRPr="00DC65DB">
        <w:lastRenderedPageBreak/>
        <w:t>Person Specification</w:t>
      </w:r>
    </w:p>
    <w:p w14:paraId="3F96096B" w14:textId="21D316C1" w:rsidR="00367215" w:rsidRPr="00DC65DB" w:rsidRDefault="00E06F50" w:rsidP="001A28D2">
      <w:r>
        <w:rPr>
          <w:lang w:val="en-US"/>
        </w:rPr>
        <w:t xml:space="preserve">Note that </w:t>
      </w:r>
      <w:r w:rsidR="00567446">
        <w:rPr>
          <w:lang w:val="en-US"/>
        </w:rPr>
        <w:t>candidates are often appointed without meeting the</w:t>
      </w:r>
      <w:r>
        <w:rPr>
          <w:lang w:val="en-US"/>
        </w:rPr>
        <w:t xml:space="preserve"> ‘Desirable’ characteristics.</w:t>
      </w:r>
      <w:r w:rsidRPr="00DC65DB">
        <w:t xml:space="preserve"> </w:t>
      </w:r>
      <w:ins w:id="175" w:author="Cooper, Jonathan [2]" w:date="2018-11-26T12:50:00Z">
        <w:r>
          <w:t>Also</w:t>
        </w:r>
      </w:ins>
      <w:ins w:id="176" w:author="Cooper, Jonathan" w:date="2018-10-11T16:07:00Z">
        <w:r w:rsidR="00367215" w:rsidRPr="00DC65DB">
          <w:t xml:space="preserve"> some criteria are specific to a candidate’s preference for a technical leadership or managerial pathway. </w:t>
        </w:r>
      </w:ins>
      <w:ins w:id="177" w:author="Cooper, Jonathan" w:date="2018-10-11T16:08:00Z">
        <w:r w:rsidR="00650083" w:rsidRPr="00DC65DB">
          <w:t xml:space="preserve">Such criteria should all be considered Essential for candidates targeting the corresponding pathway, and </w:t>
        </w:r>
      </w:ins>
      <w:ins w:id="178" w:author="Cooper, Jonathan" w:date="2018-10-22T09:18:00Z">
        <w:r w:rsidR="00FC5277">
          <w:t>optional</w:t>
        </w:r>
      </w:ins>
      <w:ins w:id="179" w:author="Cooper, Jonathan" w:date="2018-10-11T16:08:00Z">
        <w:r w:rsidR="00650083" w:rsidRPr="00DC65DB">
          <w:t xml:space="preserve"> for candidates targeting the other pathway.</w:t>
        </w:r>
      </w:ins>
    </w:p>
    <w:tbl>
      <w:tblPr>
        <w:tblStyle w:val="TableGrid"/>
        <w:tblW w:w="10632" w:type="dxa"/>
        <w:tblBorders>
          <w:top w:val="none" w:sz="0" w:space="0" w:color="auto"/>
          <w:left w:val="none" w:sz="0" w:space="0" w:color="auto"/>
          <w:bottom w:val="none" w:sz="0" w:space="0" w:color="auto"/>
          <w:right w:val="none" w:sz="0" w:space="0" w:color="auto"/>
          <w:insideH w:val="single" w:sz="4" w:space="0" w:color="003D4C"/>
          <w:insideV w:val="single" w:sz="4" w:space="0" w:color="003D4C"/>
        </w:tblBorders>
        <w:tblLook w:val="04A0" w:firstRow="1" w:lastRow="0" w:firstColumn="1" w:lastColumn="0" w:noHBand="0" w:noVBand="1"/>
      </w:tblPr>
      <w:tblGrid>
        <w:gridCol w:w="6298"/>
        <w:gridCol w:w="1838"/>
        <w:gridCol w:w="2496"/>
      </w:tblGrid>
      <w:tr w:rsidR="00CF315C" w:rsidRPr="00650083" w14:paraId="437B29CD" w14:textId="77777777" w:rsidTr="007143C6">
        <w:trPr>
          <w:trHeight w:val="395"/>
          <w:tblHeader/>
        </w:trPr>
        <w:tc>
          <w:tcPr>
            <w:tcW w:w="6298" w:type="dxa"/>
          </w:tcPr>
          <w:p w14:paraId="5A96BC38" w14:textId="15C90FD7" w:rsidR="00CF315C" w:rsidRPr="00DC65DB" w:rsidRDefault="00CF315C" w:rsidP="00567446">
            <w:pPr>
              <w:spacing w:after="0"/>
              <w:rPr>
                <w:rFonts w:eastAsiaTheme="majorEastAsia" w:cstheme="majorBidi"/>
                <w:iCs/>
                <w:color w:val="7A2B41"/>
              </w:rPr>
            </w:pPr>
            <w:r w:rsidRPr="00DC65DB">
              <w:rPr>
                <w:rFonts w:eastAsiaTheme="majorEastAsia" w:cstheme="majorBidi"/>
                <w:iCs/>
                <w:color w:val="7A2B41"/>
              </w:rPr>
              <w:t>Criteria</w:t>
            </w:r>
          </w:p>
        </w:tc>
        <w:tc>
          <w:tcPr>
            <w:tcW w:w="1838" w:type="dxa"/>
          </w:tcPr>
          <w:p w14:paraId="63BF9738" w14:textId="77777777" w:rsidR="00CF315C" w:rsidRPr="00DC65DB" w:rsidRDefault="00CF315C" w:rsidP="00567446">
            <w:pPr>
              <w:spacing w:after="0"/>
              <w:jc w:val="center"/>
              <w:rPr>
                <w:rFonts w:eastAsiaTheme="majorEastAsia" w:cstheme="majorBidi"/>
                <w:iCs/>
                <w:color w:val="7A2B41"/>
                <w:szCs w:val="20"/>
              </w:rPr>
            </w:pPr>
            <w:r w:rsidRPr="00DC65DB">
              <w:rPr>
                <w:rFonts w:eastAsiaTheme="majorEastAsia" w:cstheme="majorBidi"/>
                <w:iCs/>
                <w:color w:val="7A2B41"/>
                <w:szCs w:val="20"/>
              </w:rPr>
              <w:t>Essential or Desirable</w:t>
            </w:r>
          </w:p>
        </w:tc>
        <w:tc>
          <w:tcPr>
            <w:tcW w:w="2496" w:type="dxa"/>
          </w:tcPr>
          <w:p w14:paraId="4819283E" w14:textId="77777777" w:rsidR="00CF315C" w:rsidRPr="00DC65DB" w:rsidRDefault="00CF315C" w:rsidP="00567446">
            <w:pPr>
              <w:spacing w:after="0"/>
              <w:jc w:val="center"/>
              <w:rPr>
                <w:rFonts w:eastAsiaTheme="majorEastAsia" w:cstheme="majorBidi"/>
                <w:iCs/>
                <w:color w:val="7A2B41"/>
                <w:szCs w:val="20"/>
              </w:rPr>
            </w:pPr>
            <w:r w:rsidRPr="00DC65DB">
              <w:rPr>
                <w:rFonts w:eastAsiaTheme="majorEastAsia" w:cstheme="majorBidi"/>
                <w:iCs/>
                <w:color w:val="7A2B41"/>
                <w:szCs w:val="20"/>
              </w:rPr>
              <w:t>Assessment method</w:t>
            </w:r>
          </w:p>
          <w:p w14:paraId="0829B7C1" w14:textId="77777777" w:rsidR="00CF315C" w:rsidRPr="00DC65DB" w:rsidRDefault="00CF315C" w:rsidP="00567446">
            <w:pPr>
              <w:spacing w:after="0"/>
              <w:jc w:val="center"/>
              <w:rPr>
                <w:rFonts w:eastAsiaTheme="majorEastAsia" w:cstheme="majorBidi"/>
                <w:iCs/>
                <w:color w:val="7A2B41"/>
                <w:szCs w:val="20"/>
              </w:rPr>
            </w:pPr>
            <w:r w:rsidRPr="00DC65DB">
              <w:rPr>
                <w:rFonts w:eastAsiaTheme="majorEastAsia" w:cstheme="majorBidi"/>
                <w:iCs/>
                <w:color w:val="7A2B41"/>
                <w:szCs w:val="20"/>
              </w:rPr>
              <w:t>(Application/Interview)</w:t>
            </w:r>
          </w:p>
        </w:tc>
      </w:tr>
      <w:tr w:rsidR="00CF315C" w:rsidRPr="00650083" w14:paraId="47728CF5" w14:textId="77777777" w:rsidTr="007143C6">
        <w:trPr>
          <w:trHeight w:val="377"/>
        </w:trPr>
        <w:tc>
          <w:tcPr>
            <w:tcW w:w="6298" w:type="dxa"/>
            <w:shd w:val="clear" w:color="auto" w:fill="D9D9D9" w:themeFill="background1" w:themeFillShade="D9"/>
          </w:tcPr>
          <w:p w14:paraId="66FF6A46" w14:textId="77777777" w:rsidR="00CF315C" w:rsidRPr="00650083" w:rsidRDefault="00CF315C" w:rsidP="00FA2646">
            <w:pPr>
              <w:rPr>
                <w:b/>
              </w:rPr>
            </w:pPr>
            <w:r w:rsidRPr="00650083">
              <w:rPr>
                <w:b/>
              </w:rPr>
              <w:t>Qualifications, experience and knowledge</w:t>
            </w:r>
          </w:p>
        </w:tc>
        <w:tc>
          <w:tcPr>
            <w:tcW w:w="1838" w:type="dxa"/>
            <w:shd w:val="clear" w:color="auto" w:fill="D9D9D9" w:themeFill="background1" w:themeFillShade="D9"/>
          </w:tcPr>
          <w:p w14:paraId="6F9CE03C" w14:textId="77777777" w:rsidR="00CF315C" w:rsidRPr="00650083" w:rsidRDefault="00CF315C" w:rsidP="00FA2646"/>
        </w:tc>
        <w:tc>
          <w:tcPr>
            <w:tcW w:w="2496" w:type="dxa"/>
            <w:shd w:val="clear" w:color="auto" w:fill="D9D9D9" w:themeFill="background1" w:themeFillShade="D9"/>
          </w:tcPr>
          <w:p w14:paraId="705351B5" w14:textId="77777777" w:rsidR="00CF315C" w:rsidRPr="00650083" w:rsidRDefault="00CF315C" w:rsidP="00FA2646"/>
        </w:tc>
      </w:tr>
      <w:tr w:rsidR="00CF315C" w:rsidRPr="00650083" w14:paraId="1FFC45FF" w14:textId="77777777" w:rsidTr="007143C6">
        <w:trPr>
          <w:trHeight w:val="377"/>
        </w:trPr>
        <w:tc>
          <w:tcPr>
            <w:tcW w:w="6298" w:type="dxa"/>
          </w:tcPr>
          <w:p w14:paraId="109664C1" w14:textId="77777777" w:rsidR="00CF315C" w:rsidRPr="00650083" w:rsidRDefault="00CF315C" w:rsidP="00FA2646">
            <w:r w:rsidRPr="00650083">
              <w:t>Graduate degree with a significant computational component.</w:t>
            </w:r>
          </w:p>
        </w:tc>
        <w:tc>
          <w:tcPr>
            <w:tcW w:w="1838" w:type="dxa"/>
          </w:tcPr>
          <w:p w14:paraId="74A3FA1B" w14:textId="77777777" w:rsidR="00CF315C" w:rsidRPr="00650083" w:rsidRDefault="00CF315C" w:rsidP="00FA2646">
            <w:pPr>
              <w:jc w:val="center"/>
            </w:pPr>
            <w:r w:rsidRPr="00650083">
              <w:t>Essential</w:t>
            </w:r>
          </w:p>
        </w:tc>
        <w:tc>
          <w:tcPr>
            <w:tcW w:w="2496" w:type="dxa"/>
          </w:tcPr>
          <w:p w14:paraId="51BECE46" w14:textId="77777777" w:rsidR="00CF315C" w:rsidRPr="00650083" w:rsidRDefault="00CF315C" w:rsidP="00FA2646">
            <w:pPr>
              <w:jc w:val="center"/>
            </w:pPr>
            <w:bookmarkStart w:id="180" w:name="_GoBack"/>
            <w:bookmarkEnd w:id="180"/>
            <w:r w:rsidRPr="00650083">
              <w:t>A</w:t>
            </w:r>
          </w:p>
        </w:tc>
      </w:tr>
      <w:tr w:rsidR="00CF315C" w:rsidRPr="00650083" w14:paraId="01E1A6CD" w14:textId="77777777" w:rsidTr="007143C6">
        <w:trPr>
          <w:trHeight w:val="377"/>
        </w:trPr>
        <w:tc>
          <w:tcPr>
            <w:tcW w:w="6298" w:type="dxa"/>
          </w:tcPr>
          <w:p w14:paraId="2C161710" w14:textId="77777777" w:rsidR="00CF315C" w:rsidRPr="00650083" w:rsidRDefault="00CF315C" w:rsidP="00FA2646">
            <w:r w:rsidRPr="00650083">
              <w:t>PhD degree in a computationally based field or equivalent professional experience (significant experience programming for Research and Development in an academic or industrial setting).</w:t>
            </w:r>
          </w:p>
        </w:tc>
        <w:tc>
          <w:tcPr>
            <w:tcW w:w="1838" w:type="dxa"/>
          </w:tcPr>
          <w:p w14:paraId="667F88F7" w14:textId="77777777" w:rsidR="00CF315C" w:rsidRPr="00650083" w:rsidRDefault="00CF315C" w:rsidP="00FA2646">
            <w:pPr>
              <w:jc w:val="center"/>
            </w:pPr>
            <w:r w:rsidRPr="00650083">
              <w:t>Essential</w:t>
            </w:r>
          </w:p>
        </w:tc>
        <w:tc>
          <w:tcPr>
            <w:tcW w:w="2496" w:type="dxa"/>
          </w:tcPr>
          <w:p w14:paraId="45B668DC" w14:textId="77777777" w:rsidR="00CF315C" w:rsidRPr="00650083" w:rsidRDefault="00CF315C" w:rsidP="00FA2646">
            <w:pPr>
              <w:jc w:val="center"/>
            </w:pPr>
            <w:r w:rsidRPr="00650083">
              <w:t>A/I</w:t>
            </w:r>
          </w:p>
        </w:tc>
      </w:tr>
      <w:tr w:rsidR="00CB486D" w:rsidRPr="00650083" w14:paraId="41C93539" w14:textId="77777777" w:rsidTr="007143C6">
        <w:trPr>
          <w:trHeight w:val="377"/>
        </w:trPr>
        <w:tc>
          <w:tcPr>
            <w:tcW w:w="6298" w:type="dxa"/>
          </w:tcPr>
          <w:p w14:paraId="0FF865A2" w14:textId="5AB3B094" w:rsidR="00CB486D" w:rsidRPr="00650083" w:rsidRDefault="00CB486D" w:rsidP="00CB486D">
            <w:r w:rsidRPr="00650083">
              <w:t>Experience of analysing, researching and solving complex programming problems.</w:t>
            </w:r>
          </w:p>
        </w:tc>
        <w:tc>
          <w:tcPr>
            <w:tcW w:w="1838" w:type="dxa"/>
          </w:tcPr>
          <w:p w14:paraId="475FB298" w14:textId="3A8A0CA9" w:rsidR="00CB486D" w:rsidRPr="00650083" w:rsidRDefault="00CB486D" w:rsidP="00CB486D">
            <w:pPr>
              <w:jc w:val="center"/>
            </w:pPr>
            <w:r w:rsidRPr="00650083">
              <w:t>Essential</w:t>
            </w:r>
          </w:p>
        </w:tc>
        <w:tc>
          <w:tcPr>
            <w:tcW w:w="2496" w:type="dxa"/>
          </w:tcPr>
          <w:p w14:paraId="3D535AA5" w14:textId="5D1482A3" w:rsidR="00CB486D" w:rsidRPr="00650083" w:rsidRDefault="00CB486D" w:rsidP="00CB486D">
            <w:pPr>
              <w:jc w:val="center"/>
            </w:pPr>
            <w:r w:rsidRPr="00650083">
              <w:t>A/I</w:t>
            </w:r>
          </w:p>
        </w:tc>
      </w:tr>
      <w:tr w:rsidR="000635BD" w:rsidRPr="00650083" w14:paraId="78AD4783" w14:textId="77777777" w:rsidTr="007143C6">
        <w:trPr>
          <w:trHeight w:val="377"/>
          <w:ins w:id="181" w:author="Cooper, Jonathan" w:date="2018-10-11T14:59:00Z"/>
        </w:trPr>
        <w:tc>
          <w:tcPr>
            <w:tcW w:w="6298" w:type="dxa"/>
          </w:tcPr>
          <w:p w14:paraId="787B388B" w14:textId="1C1F8968" w:rsidR="000635BD" w:rsidRPr="00650083" w:rsidRDefault="009851C2" w:rsidP="00CB486D">
            <w:pPr>
              <w:rPr>
                <w:ins w:id="182" w:author="Cooper, Jonathan" w:date="2018-10-11T14:59:00Z"/>
              </w:rPr>
            </w:pPr>
            <w:ins w:id="183" w:author="Cooper, Jonathan" w:date="2018-10-11T14:59:00Z">
              <w:r w:rsidRPr="00650083">
                <w:t xml:space="preserve">Experience in a number of successfully completed </w:t>
              </w:r>
            </w:ins>
            <w:ins w:id="184" w:author="Cooper, Jonathan" w:date="2018-10-11T16:46:00Z">
              <w:r w:rsidR="00E47D32">
                <w:t>complex technical</w:t>
              </w:r>
            </w:ins>
            <w:ins w:id="185" w:author="Cooper, Jonathan" w:date="2018-10-11T14:59:00Z">
              <w:r w:rsidRPr="00650083">
                <w:t xml:space="preserve"> projects, having had a leading role in bringing about those successes</w:t>
              </w:r>
            </w:ins>
            <w:ins w:id="186" w:author="Cooper, Jonathan" w:date="2018-10-11T15:03:00Z">
              <w:r w:rsidRPr="00650083">
                <w:t xml:space="preserve"> (either technically or managerially)</w:t>
              </w:r>
            </w:ins>
            <w:ins w:id="187" w:author="Cooper, Jonathan" w:date="2018-10-11T14:59:00Z">
              <w:r w:rsidRPr="00650083">
                <w:t>.</w:t>
              </w:r>
            </w:ins>
          </w:p>
        </w:tc>
        <w:tc>
          <w:tcPr>
            <w:tcW w:w="1838" w:type="dxa"/>
          </w:tcPr>
          <w:p w14:paraId="2A352907" w14:textId="51A0AFD7" w:rsidR="000635BD" w:rsidRPr="00650083" w:rsidRDefault="009851C2" w:rsidP="00CB486D">
            <w:pPr>
              <w:jc w:val="center"/>
              <w:rPr>
                <w:ins w:id="188" w:author="Cooper, Jonathan" w:date="2018-10-11T14:59:00Z"/>
              </w:rPr>
            </w:pPr>
            <w:ins w:id="189" w:author="Cooper, Jonathan" w:date="2018-10-11T14:59:00Z">
              <w:r w:rsidRPr="00650083">
                <w:t>Essential</w:t>
              </w:r>
            </w:ins>
          </w:p>
        </w:tc>
        <w:tc>
          <w:tcPr>
            <w:tcW w:w="2496" w:type="dxa"/>
          </w:tcPr>
          <w:p w14:paraId="5473C72F" w14:textId="66A4BBB8" w:rsidR="000635BD" w:rsidRPr="00650083" w:rsidRDefault="009851C2" w:rsidP="00CB486D">
            <w:pPr>
              <w:jc w:val="center"/>
              <w:rPr>
                <w:ins w:id="190" w:author="Cooper, Jonathan" w:date="2018-10-11T14:59:00Z"/>
              </w:rPr>
            </w:pPr>
            <w:ins w:id="191" w:author="Cooper, Jonathan" w:date="2018-10-11T14:59:00Z">
              <w:r w:rsidRPr="00650083">
                <w:t>A/I</w:t>
              </w:r>
            </w:ins>
          </w:p>
        </w:tc>
      </w:tr>
      <w:tr w:rsidR="00CB486D" w:rsidRPr="00650083" w14:paraId="7B7636AC" w14:textId="77777777" w:rsidTr="007143C6">
        <w:trPr>
          <w:trHeight w:val="377"/>
        </w:trPr>
        <w:tc>
          <w:tcPr>
            <w:tcW w:w="6298" w:type="dxa"/>
          </w:tcPr>
          <w:p w14:paraId="74DFD26E" w14:textId="3BD5C94C" w:rsidR="00CB486D" w:rsidRPr="00650083" w:rsidRDefault="00CB486D" w:rsidP="00CB486D">
            <w:r w:rsidRPr="00650083">
              <w:t xml:space="preserve">Significant experience with </w:t>
            </w:r>
            <w:del w:id="192" w:author="Cooper, Jonathan" w:date="2018-10-11T12:12:00Z">
              <w:r w:rsidRPr="00650083" w:rsidDel="0000236B">
                <w:delText xml:space="preserve">one </w:delText>
              </w:r>
            </w:del>
            <w:ins w:id="193" w:author="Cooper, Jonathan" w:date="2018-10-11T12:12:00Z">
              <w:r w:rsidR="0000236B" w:rsidRPr="00650083">
                <w:t xml:space="preserve">at least two </w:t>
              </w:r>
            </w:ins>
            <w:r w:rsidRPr="00650083">
              <w:t>programming language</w:t>
            </w:r>
            <w:ins w:id="194" w:author="Cooper, Jonathan" w:date="2018-10-11T12:12:00Z">
              <w:r w:rsidR="0000236B" w:rsidRPr="00650083">
                <w:t>s</w:t>
              </w:r>
            </w:ins>
            <w:r w:rsidRPr="00650083">
              <w:t xml:space="preserve"> used for research (e.g. C++, Python, C#, R, Java, </w:t>
            </w:r>
            <w:proofErr w:type="spellStart"/>
            <w:r w:rsidRPr="00650083">
              <w:t>Javascript</w:t>
            </w:r>
            <w:proofErr w:type="spellEnd"/>
            <w:r w:rsidRPr="00650083">
              <w:t xml:space="preserve">, Fortran, Julia) and conversant with </w:t>
            </w:r>
            <w:del w:id="195" w:author="Cooper, Jonathan" w:date="2018-10-11T12:12:00Z">
              <w:r w:rsidRPr="00650083" w:rsidDel="0000236B">
                <w:delText xml:space="preserve">at least one </w:delText>
              </w:r>
            </w:del>
            <w:r w:rsidRPr="00650083">
              <w:t>more.</w:t>
            </w:r>
          </w:p>
        </w:tc>
        <w:tc>
          <w:tcPr>
            <w:tcW w:w="1838" w:type="dxa"/>
          </w:tcPr>
          <w:p w14:paraId="4998ACD6" w14:textId="3BD5329B" w:rsidR="00CB486D" w:rsidRPr="00650083" w:rsidRDefault="00CB486D" w:rsidP="00CB486D">
            <w:pPr>
              <w:jc w:val="center"/>
            </w:pPr>
            <w:r w:rsidRPr="00650083">
              <w:t>Essential</w:t>
            </w:r>
          </w:p>
        </w:tc>
        <w:tc>
          <w:tcPr>
            <w:tcW w:w="2496" w:type="dxa"/>
          </w:tcPr>
          <w:p w14:paraId="012B76B9" w14:textId="7D033800" w:rsidR="00CB486D" w:rsidRPr="00650083" w:rsidRDefault="00CB486D" w:rsidP="00CB486D">
            <w:pPr>
              <w:jc w:val="center"/>
            </w:pPr>
            <w:r w:rsidRPr="00650083">
              <w:t>A/I</w:t>
            </w:r>
          </w:p>
        </w:tc>
      </w:tr>
      <w:tr w:rsidR="00CB486D" w:rsidRPr="00650083" w14:paraId="5F6045AF" w14:textId="77777777" w:rsidTr="007143C6">
        <w:trPr>
          <w:trHeight w:val="377"/>
        </w:trPr>
        <w:tc>
          <w:tcPr>
            <w:tcW w:w="6298" w:type="dxa"/>
          </w:tcPr>
          <w:p w14:paraId="74353990" w14:textId="7F885414" w:rsidR="00CB486D" w:rsidRPr="00650083" w:rsidRDefault="00CB486D" w:rsidP="00CB486D">
            <w:r w:rsidRPr="00650083">
              <w:t>Knowledge of and commitment to software development best practise including issue tracking, testing, documentation, version control and continuous integration.</w:t>
            </w:r>
          </w:p>
        </w:tc>
        <w:tc>
          <w:tcPr>
            <w:tcW w:w="1838" w:type="dxa"/>
          </w:tcPr>
          <w:p w14:paraId="38EE30A4" w14:textId="2C0E7BAD" w:rsidR="00CB486D" w:rsidRPr="00650083" w:rsidRDefault="00CB486D" w:rsidP="00CB486D">
            <w:pPr>
              <w:jc w:val="center"/>
            </w:pPr>
            <w:r w:rsidRPr="00650083">
              <w:t>Essential</w:t>
            </w:r>
          </w:p>
        </w:tc>
        <w:tc>
          <w:tcPr>
            <w:tcW w:w="2496" w:type="dxa"/>
          </w:tcPr>
          <w:p w14:paraId="24CCC9A3" w14:textId="42AB71CA" w:rsidR="00CB486D" w:rsidRPr="00650083" w:rsidRDefault="00CB486D" w:rsidP="00CB486D">
            <w:pPr>
              <w:jc w:val="center"/>
            </w:pPr>
            <w:r w:rsidRPr="00650083">
              <w:t>A/I</w:t>
            </w:r>
          </w:p>
        </w:tc>
      </w:tr>
      <w:tr w:rsidR="00CB486D" w:rsidRPr="00650083" w14:paraId="3D1A5217" w14:textId="77777777" w:rsidTr="007143C6">
        <w:trPr>
          <w:trHeight w:val="377"/>
        </w:trPr>
        <w:tc>
          <w:tcPr>
            <w:tcW w:w="6298" w:type="dxa"/>
          </w:tcPr>
          <w:p w14:paraId="61E485C3" w14:textId="46393956" w:rsidR="00CB486D" w:rsidRPr="00650083" w:rsidRDefault="00CB486D" w:rsidP="00CB486D">
            <w:r w:rsidRPr="00650083">
              <w:t>Experience using Unix-based operating systems and Unix system tools and utilities.</w:t>
            </w:r>
          </w:p>
        </w:tc>
        <w:tc>
          <w:tcPr>
            <w:tcW w:w="1838" w:type="dxa"/>
          </w:tcPr>
          <w:p w14:paraId="16EC6EEC" w14:textId="1C5961C0" w:rsidR="00CB486D" w:rsidRPr="00650083" w:rsidRDefault="00CB486D" w:rsidP="00CB486D">
            <w:pPr>
              <w:jc w:val="center"/>
            </w:pPr>
            <w:r w:rsidRPr="00650083">
              <w:t>Essential</w:t>
            </w:r>
          </w:p>
        </w:tc>
        <w:tc>
          <w:tcPr>
            <w:tcW w:w="2496" w:type="dxa"/>
          </w:tcPr>
          <w:p w14:paraId="0768087D" w14:textId="2C07BD7F" w:rsidR="00CB486D" w:rsidRPr="00650083" w:rsidRDefault="00CB486D" w:rsidP="00CB486D">
            <w:pPr>
              <w:jc w:val="center"/>
            </w:pPr>
            <w:r w:rsidRPr="00650083">
              <w:t>A</w:t>
            </w:r>
          </w:p>
        </w:tc>
      </w:tr>
      <w:tr w:rsidR="007143C6" w:rsidRPr="00650083" w14:paraId="2709BF8C" w14:textId="77777777" w:rsidTr="007143C6">
        <w:trPr>
          <w:trHeight w:val="377"/>
          <w:ins w:id="196" w:author="Cooper, Jonathan [2]" w:date="2018-11-08T16:26:00Z"/>
        </w:trPr>
        <w:tc>
          <w:tcPr>
            <w:tcW w:w="6298" w:type="dxa"/>
          </w:tcPr>
          <w:p w14:paraId="357F5EBE" w14:textId="3963A401" w:rsidR="007143C6" w:rsidRPr="00650083" w:rsidRDefault="007143C6" w:rsidP="007143C6">
            <w:pPr>
              <w:rPr>
                <w:ins w:id="197" w:author="Cooper, Jonathan [2]" w:date="2018-11-08T16:26:00Z"/>
              </w:rPr>
            </w:pPr>
            <w:ins w:id="198" w:author="Cooper, Jonathan [3]" w:date="2018-11-08T16:26:00Z">
              <w:r w:rsidRPr="00650083">
                <w:t xml:space="preserve">Experience mentoring and leading other </w:t>
              </w:r>
            </w:ins>
            <w:ins w:id="199" w:author="Cooper, Jonathan [2]" w:date="2018-11-08T16:34:00Z">
              <w:r>
                <w:t>programmers</w:t>
              </w:r>
            </w:ins>
            <w:ins w:id="200" w:author="Cooper, Jonathan [3]" w:date="2018-11-08T16:26:00Z">
              <w:r w:rsidRPr="00650083">
                <w:t xml:space="preserve"> (formal line management experience is not essential, but candidates should be able to show they have effectively guided the work of more junior colleagues).</w:t>
              </w:r>
            </w:ins>
          </w:p>
        </w:tc>
        <w:tc>
          <w:tcPr>
            <w:tcW w:w="1838" w:type="dxa"/>
          </w:tcPr>
          <w:p w14:paraId="72627770" w14:textId="1A4A4DCA" w:rsidR="007143C6" w:rsidRPr="00650083" w:rsidRDefault="007143C6" w:rsidP="007143C6">
            <w:pPr>
              <w:jc w:val="center"/>
              <w:rPr>
                <w:ins w:id="201" w:author="Cooper, Jonathan [2]" w:date="2018-11-08T16:26:00Z"/>
              </w:rPr>
            </w:pPr>
            <w:ins w:id="202" w:author="Cooper, Jonathan [3]" w:date="2018-11-08T16:26:00Z">
              <w:r w:rsidRPr="00650083">
                <w:t>Essential</w:t>
              </w:r>
            </w:ins>
          </w:p>
        </w:tc>
        <w:tc>
          <w:tcPr>
            <w:tcW w:w="2496" w:type="dxa"/>
          </w:tcPr>
          <w:p w14:paraId="468CEA6A" w14:textId="2F96F455" w:rsidR="007143C6" w:rsidRPr="00650083" w:rsidRDefault="007143C6" w:rsidP="007143C6">
            <w:pPr>
              <w:jc w:val="center"/>
              <w:rPr>
                <w:ins w:id="203" w:author="Cooper, Jonathan [2]" w:date="2018-11-08T16:26:00Z"/>
              </w:rPr>
            </w:pPr>
            <w:ins w:id="204" w:author="Cooper, Jonathan [3]" w:date="2018-11-08T16:26:00Z">
              <w:r w:rsidRPr="00650083">
                <w:t>A/I</w:t>
              </w:r>
            </w:ins>
          </w:p>
        </w:tc>
      </w:tr>
      <w:tr w:rsidR="007143C6" w:rsidRPr="00650083" w14:paraId="1C3B7A5F" w14:textId="77777777" w:rsidTr="007143C6">
        <w:trPr>
          <w:trHeight w:val="377"/>
          <w:ins w:id="205" w:author="Cooper, Jonathan [2]" w:date="2018-11-08T16:26:00Z"/>
        </w:trPr>
        <w:tc>
          <w:tcPr>
            <w:tcW w:w="6298" w:type="dxa"/>
          </w:tcPr>
          <w:p w14:paraId="248BFA44" w14:textId="4D283253" w:rsidR="007143C6" w:rsidRPr="00650083" w:rsidRDefault="007143C6" w:rsidP="007143C6">
            <w:pPr>
              <w:rPr>
                <w:ins w:id="206" w:author="Cooper, Jonathan [2]" w:date="2018-11-08T16:26:00Z"/>
              </w:rPr>
            </w:pPr>
            <w:ins w:id="207" w:author="Cooper, Jonathan [3]" w:date="2018-11-08T16:26:00Z">
              <w:r w:rsidRPr="00650083">
                <w:t>Knowledge of and experience with common software architectural patterns</w:t>
              </w:r>
              <w:r>
                <w:t>, multiple diverse technologies, and the design of complex software solutions</w:t>
              </w:r>
              <w:r w:rsidRPr="00650083">
                <w:t>.</w:t>
              </w:r>
            </w:ins>
          </w:p>
        </w:tc>
        <w:tc>
          <w:tcPr>
            <w:tcW w:w="1838" w:type="dxa"/>
          </w:tcPr>
          <w:p w14:paraId="290CB7FB" w14:textId="1A1F8501" w:rsidR="007143C6" w:rsidRPr="00650083" w:rsidRDefault="007143C6" w:rsidP="007143C6">
            <w:pPr>
              <w:jc w:val="center"/>
              <w:rPr>
                <w:ins w:id="208" w:author="Cooper, Jonathan [2]" w:date="2018-11-08T16:26:00Z"/>
              </w:rPr>
            </w:pPr>
            <w:ins w:id="209" w:author="Cooper, Jonathan [3]" w:date="2018-11-08T16:26:00Z">
              <w:r>
                <w:t>Essential for technical pathway</w:t>
              </w:r>
            </w:ins>
          </w:p>
        </w:tc>
        <w:tc>
          <w:tcPr>
            <w:tcW w:w="2496" w:type="dxa"/>
          </w:tcPr>
          <w:p w14:paraId="67FAD147" w14:textId="463E2B97" w:rsidR="007143C6" w:rsidRPr="00650083" w:rsidRDefault="007143C6" w:rsidP="007143C6">
            <w:pPr>
              <w:jc w:val="center"/>
              <w:rPr>
                <w:ins w:id="210" w:author="Cooper, Jonathan [2]" w:date="2018-11-08T16:26:00Z"/>
              </w:rPr>
            </w:pPr>
            <w:ins w:id="211" w:author="Cooper, Jonathan [3]" w:date="2018-11-08T16:26:00Z">
              <w:r w:rsidRPr="00650083">
                <w:t>A/I</w:t>
              </w:r>
            </w:ins>
          </w:p>
        </w:tc>
      </w:tr>
      <w:tr w:rsidR="007143C6" w:rsidRPr="00650083" w14:paraId="44DA2E70" w14:textId="77777777" w:rsidTr="007143C6">
        <w:trPr>
          <w:trHeight w:val="377"/>
          <w:ins w:id="212" w:author="Cooper, Jonathan [2]" w:date="2018-11-08T16:26:00Z"/>
        </w:trPr>
        <w:tc>
          <w:tcPr>
            <w:tcW w:w="6298" w:type="dxa"/>
          </w:tcPr>
          <w:p w14:paraId="59EE3672" w14:textId="5A1B0A7C" w:rsidR="007143C6" w:rsidRPr="00650083" w:rsidRDefault="007143C6" w:rsidP="007143C6">
            <w:pPr>
              <w:rPr>
                <w:ins w:id="213" w:author="Cooper, Jonathan [2]" w:date="2018-11-08T16:26:00Z"/>
              </w:rPr>
            </w:pPr>
            <w:ins w:id="214" w:author="Cooper, Jonathan [3]" w:date="2018-11-08T16:26:00Z">
              <w:r w:rsidRPr="00650083">
                <w:t>Experience of technologies supporting software re-use and deployment.</w:t>
              </w:r>
            </w:ins>
          </w:p>
        </w:tc>
        <w:tc>
          <w:tcPr>
            <w:tcW w:w="1838" w:type="dxa"/>
          </w:tcPr>
          <w:p w14:paraId="22AB8769" w14:textId="5A6E0D96" w:rsidR="007143C6" w:rsidRPr="00650083" w:rsidRDefault="007143C6" w:rsidP="007143C6">
            <w:pPr>
              <w:jc w:val="center"/>
              <w:rPr>
                <w:ins w:id="215" w:author="Cooper, Jonathan [2]" w:date="2018-11-08T16:26:00Z"/>
              </w:rPr>
            </w:pPr>
            <w:ins w:id="216" w:author="Cooper, Jonathan [3]" w:date="2018-11-08T16:26:00Z">
              <w:r>
                <w:t>Essential for technical pathway</w:t>
              </w:r>
            </w:ins>
          </w:p>
        </w:tc>
        <w:tc>
          <w:tcPr>
            <w:tcW w:w="2496" w:type="dxa"/>
          </w:tcPr>
          <w:p w14:paraId="29769260" w14:textId="4B0C2BD4" w:rsidR="007143C6" w:rsidRPr="00650083" w:rsidRDefault="007143C6" w:rsidP="007143C6">
            <w:pPr>
              <w:jc w:val="center"/>
              <w:rPr>
                <w:ins w:id="217" w:author="Cooper, Jonathan [2]" w:date="2018-11-08T16:26:00Z"/>
              </w:rPr>
            </w:pPr>
            <w:ins w:id="218" w:author="Cooper, Jonathan [3]" w:date="2018-11-08T16:26:00Z">
              <w:r w:rsidRPr="00650083">
                <w:t>A/I</w:t>
              </w:r>
            </w:ins>
          </w:p>
        </w:tc>
      </w:tr>
      <w:tr w:rsidR="007143C6" w:rsidRPr="00650083" w14:paraId="7EEF875A" w14:textId="77777777" w:rsidTr="007143C6">
        <w:trPr>
          <w:trHeight w:val="377"/>
          <w:ins w:id="219" w:author="Cooper, Jonathan [2]" w:date="2018-11-08T16:26:00Z"/>
        </w:trPr>
        <w:tc>
          <w:tcPr>
            <w:tcW w:w="6298" w:type="dxa"/>
          </w:tcPr>
          <w:p w14:paraId="1FCB2303" w14:textId="2CFA32EB" w:rsidR="007143C6" w:rsidRPr="00650083" w:rsidRDefault="007143C6" w:rsidP="007143C6">
            <w:pPr>
              <w:rPr>
                <w:ins w:id="220" w:author="Cooper, Jonathan [2]" w:date="2018-11-08T16:26:00Z"/>
              </w:rPr>
            </w:pPr>
            <w:ins w:id="221" w:author="Cooper, Jonathan [3]" w:date="2018-11-08T16:26:00Z">
              <w:r>
                <w:lastRenderedPageBreak/>
                <w:t>E</w:t>
              </w:r>
              <w:r w:rsidRPr="00FC5277">
                <w:t xml:space="preserve">xperience of </w:t>
              </w:r>
              <w:r>
                <w:t xml:space="preserve">leading </w:t>
              </w:r>
              <w:r w:rsidRPr="00FC5277">
                <w:t>project management processes, including planning, tracking and risk assessment</w:t>
              </w:r>
              <w:r>
                <w:t>.</w:t>
              </w:r>
            </w:ins>
          </w:p>
        </w:tc>
        <w:tc>
          <w:tcPr>
            <w:tcW w:w="1838" w:type="dxa"/>
          </w:tcPr>
          <w:p w14:paraId="4F0AEEF3" w14:textId="15801F1D" w:rsidR="007143C6" w:rsidRPr="00650083" w:rsidRDefault="007143C6" w:rsidP="007143C6">
            <w:pPr>
              <w:jc w:val="center"/>
              <w:rPr>
                <w:ins w:id="222" w:author="Cooper, Jonathan [2]" w:date="2018-11-08T16:26:00Z"/>
              </w:rPr>
            </w:pPr>
            <w:ins w:id="223" w:author="Cooper, Jonathan [3]" w:date="2018-11-08T16:26:00Z">
              <w:r>
                <w:t>Essential for managerial pathway</w:t>
              </w:r>
            </w:ins>
          </w:p>
        </w:tc>
        <w:tc>
          <w:tcPr>
            <w:tcW w:w="2496" w:type="dxa"/>
          </w:tcPr>
          <w:p w14:paraId="717DB757" w14:textId="6F3668C9" w:rsidR="007143C6" w:rsidRPr="00650083" w:rsidRDefault="007143C6" w:rsidP="007143C6">
            <w:pPr>
              <w:jc w:val="center"/>
              <w:rPr>
                <w:ins w:id="224" w:author="Cooper, Jonathan [2]" w:date="2018-11-08T16:26:00Z"/>
              </w:rPr>
            </w:pPr>
            <w:ins w:id="225" w:author="Cooper, Jonathan [3]" w:date="2018-11-08T16:26:00Z">
              <w:r>
                <w:t>A/I</w:t>
              </w:r>
            </w:ins>
          </w:p>
        </w:tc>
      </w:tr>
      <w:tr w:rsidR="007143C6" w:rsidRPr="00650083" w14:paraId="067E1FF4" w14:textId="77777777" w:rsidTr="007143C6">
        <w:trPr>
          <w:trHeight w:val="377"/>
        </w:trPr>
        <w:tc>
          <w:tcPr>
            <w:tcW w:w="6298" w:type="dxa"/>
          </w:tcPr>
          <w:p w14:paraId="0974BB69" w14:textId="78D56A63" w:rsidR="007143C6" w:rsidRPr="00650083" w:rsidRDefault="007143C6" w:rsidP="007143C6">
            <w:r w:rsidRPr="00650083">
              <w:t>Knowledge of agile software development methodologies, such as SCRUM or XP.</w:t>
            </w:r>
          </w:p>
        </w:tc>
        <w:tc>
          <w:tcPr>
            <w:tcW w:w="1838" w:type="dxa"/>
          </w:tcPr>
          <w:p w14:paraId="5E465F25" w14:textId="7D3D3D14" w:rsidR="007143C6" w:rsidRPr="00650083" w:rsidRDefault="007143C6" w:rsidP="007143C6">
            <w:pPr>
              <w:jc w:val="center"/>
            </w:pPr>
            <w:r w:rsidRPr="00650083">
              <w:t>Desirable</w:t>
            </w:r>
          </w:p>
        </w:tc>
        <w:tc>
          <w:tcPr>
            <w:tcW w:w="2496" w:type="dxa"/>
          </w:tcPr>
          <w:p w14:paraId="4CBCEA87" w14:textId="40CA8DEB" w:rsidR="007143C6" w:rsidRPr="00650083" w:rsidRDefault="007143C6" w:rsidP="007143C6">
            <w:pPr>
              <w:jc w:val="center"/>
            </w:pPr>
            <w:r w:rsidRPr="00650083">
              <w:t>A</w:t>
            </w:r>
          </w:p>
        </w:tc>
      </w:tr>
      <w:tr w:rsidR="007143C6" w:rsidRPr="00650083" w14:paraId="68C087A3" w14:textId="77777777" w:rsidTr="007143C6">
        <w:trPr>
          <w:trHeight w:val="377"/>
        </w:trPr>
        <w:tc>
          <w:tcPr>
            <w:tcW w:w="6298" w:type="dxa"/>
          </w:tcPr>
          <w:p w14:paraId="47BFB6DB" w14:textId="042304EC" w:rsidR="007143C6" w:rsidRPr="00650083" w:rsidRDefault="007143C6" w:rsidP="007143C6">
            <w:r w:rsidRPr="00650083">
              <w:t>Experience designing and/or delivering training courses.</w:t>
            </w:r>
          </w:p>
        </w:tc>
        <w:tc>
          <w:tcPr>
            <w:tcW w:w="1838" w:type="dxa"/>
          </w:tcPr>
          <w:p w14:paraId="20D6BBEA" w14:textId="4E807A7F" w:rsidR="007143C6" w:rsidRPr="00650083" w:rsidRDefault="007143C6" w:rsidP="007143C6">
            <w:pPr>
              <w:jc w:val="center"/>
            </w:pPr>
            <w:r w:rsidRPr="00650083">
              <w:t>Desirable</w:t>
            </w:r>
          </w:p>
        </w:tc>
        <w:tc>
          <w:tcPr>
            <w:tcW w:w="2496" w:type="dxa"/>
          </w:tcPr>
          <w:p w14:paraId="68F3B701" w14:textId="3C40D39F" w:rsidR="007143C6" w:rsidRPr="00650083" w:rsidRDefault="007143C6" w:rsidP="007143C6">
            <w:pPr>
              <w:jc w:val="center"/>
            </w:pPr>
            <w:r w:rsidRPr="00650083">
              <w:t>A</w:t>
            </w:r>
          </w:p>
        </w:tc>
      </w:tr>
      <w:tr w:rsidR="007143C6" w:rsidRPr="00650083" w14:paraId="71E975E7" w14:textId="77777777" w:rsidTr="007143C6">
        <w:trPr>
          <w:trHeight w:val="377"/>
        </w:trPr>
        <w:tc>
          <w:tcPr>
            <w:tcW w:w="6298" w:type="dxa"/>
          </w:tcPr>
          <w:p w14:paraId="43D67768" w14:textId="330ADBE9" w:rsidR="007143C6" w:rsidRPr="00650083" w:rsidRDefault="007143C6" w:rsidP="007143C6">
            <w:r w:rsidRPr="00650083">
              <w:t>Advanced knowledge of applied mathematics.</w:t>
            </w:r>
          </w:p>
        </w:tc>
        <w:tc>
          <w:tcPr>
            <w:tcW w:w="1838" w:type="dxa"/>
          </w:tcPr>
          <w:p w14:paraId="15AF969E" w14:textId="42A338A9" w:rsidR="007143C6" w:rsidRPr="00650083" w:rsidRDefault="007143C6" w:rsidP="007143C6">
            <w:pPr>
              <w:jc w:val="center"/>
            </w:pPr>
            <w:r w:rsidRPr="00650083">
              <w:t>Desirable</w:t>
            </w:r>
          </w:p>
        </w:tc>
        <w:tc>
          <w:tcPr>
            <w:tcW w:w="2496" w:type="dxa"/>
          </w:tcPr>
          <w:p w14:paraId="0C31E9F8" w14:textId="0AC17C05" w:rsidR="007143C6" w:rsidRPr="00650083" w:rsidRDefault="007143C6" w:rsidP="007143C6">
            <w:pPr>
              <w:jc w:val="center"/>
            </w:pPr>
            <w:r w:rsidRPr="00650083">
              <w:t>A</w:t>
            </w:r>
          </w:p>
        </w:tc>
      </w:tr>
      <w:tr w:rsidR="007143C6" w:rsidRPr="00650083" w14:paraId="2775CC07" w14:textId="77777777" w:rsidTr="007143C6">
        <w:trPr>
          <w:trHeight w:val="377"/>
        </w:trPr>
        <w:tc>
          <w:tcPr>
            <w:tcW w:w="6298" w:type="dxa"/>
          </w:tcPr>
          <w:p w14:paraId="6CD8E26C" w14:textId="3BBF9060" w:rsidR="007143C6" w:rsidRPr="00650083" w:rsidRDefault="007143C6" w:rsidP="007143C6">
            <w:r w:rsidRPr="00650083">
              <w:t>Experience of working in a service oriented environment.</w:t>
            </w:r>
          </w:p>
        </w:tc>
        <w:tc>
          <w:tcPr>
            <w:tcW w:w="1838" w:type="dxa"/>
          </w:tcPr>
          <w:p w14:paraId="5773332F" w14:textId="3F12946F" w:rsidR="007143C6" w:rsidRPr="00650083" w:rsidRDefault="007143C6" w:rsidP="007143C6">
            <w:pPr>
              <w:jc w:val="center"/>
            </w:pPr>
            <w:r w:rsidRPr="00650083">
              <w:t>Desirable</w:t>
            </w:r>
          </w:p>
        </w:tc>
        <w:tc>
          <w:tcPr>
            <w:tcW w:w="2496" w:type="dxa"/>
          </w:tcPr>
          <w:p w14:paraId="797F65EA" w14:textId="46D52CD5" w:rsidR="007143C6" w:rsidRPr="00650083" w:rsidRDefault="007143C6" w:rsidP="007143C6">
            <w:pPr>
              <w:jc w:val="center"/>
            </w:pPr>
            <w:r w:rsidRPr="00650083">
              <w:t>A/I</w:t>
            </w:r>
          </w:p>
        </w:tc>
      </w:tr>
      <w:tr w:rsidR="007143C6" w:rsidRPr="00650083" w:rsidDel="00E47D32" w14:paraId="1AF871D0" w14:textId="312A3C60" w:rsidTr="007143C6">
        <w:trPr>
          <w:trHeight w:val="377"/>
          <w:del w:id="226" w:author="Cooper, Jonathan" w:date="2018-10-11T16:50:00Z"/>
        </w:trPr>
        <w:tc>
          <w:tcPr>
            <w:tcW w:w="6298" w:type="dxa"/>
          </w:tcPr>
          <w:p w14:paraId="15482C46" w14:textId="02A81299" w:rsidR="007143C6" w:rsidRPr="00650083" w:rsidDel="00E47D32" w:rsidRDefault="007143C6" w:rsidP="007143C6">
            <w:pPr>
              <w:rPr>
                <w:del w:id="227" w:author="Cooper, Jonathan" w:date="2018-10-11T16:50:00Z"/>
              </w:rPr>
            </w:pPr>
            <w:del w:id="228" w:author="Cooper, Jonathan" w:date="2018-10-11T16:49:00Z">
              <w:r w:rsidRPr="00650083" w:rsidDel="00E47D32">
                <w:delText>Experience of technologies supporting software re-use and deployment.</w:delText>
              </w:r>
            </w:del>
          </w:p>
        </w:tc>
        <w:tc>
          <w:tcPr>
            <w:tcW w:w="1838" w:type="dxa"/>
          </w:tcPr>
          <w:p w14:paraId="0CD72843" w14:textId="04DE1F99" w:rsidR="007143C6" w:rsidRPr="00650083" w:rsidDel="00E47D32" w:rsidRDefault="007143C6" w:rsidP="007143C6">
            <w:pPr>
              <w:jc w:val="center"/>
              <w:rPr>
                <w:del w:id="229" w:author="Cooper, Jonathan" w:date="2018-10-11T16:50:00Z"/>
              </w:rPr>
            </w:pPr>
            <w:del w:id="230" w:author="Cooper, Jonathan" w:date="2018-10-11T16:29:00Z">
              <w:r w:rsidRPr="00650083" w:rsidDel="009D18A4">
                <w:delText>Desirable</w:delText>
              </w:r>
            </w:del>
          </w:p>
        </w:tc>
        <w:tc>
          <w:tcPr>
            <w:tcW w:w="2496" w:type="dxa"/>
          </w:tcPr>
          <w:p w14:paraId="353059F9" w14:textId="586EE3E9" w:rsidR="007143C6" w:rsidRPr="00650083" w:rsidDel="00E47D32" w:rsidRDefault="007143C6" w:rsidP="007143C6">
            <w:pPr>
              <w:jc w:val="center"/>
              <w:rPr>
                <w:del w:id="231" w:author="Cooper, Jonathan" w:date="2018-10-11T16:50:00Z"/>
              </w:rPr>
            </w:pPr>
            <w:del w:id="232" w:author="Cooper, Jonathan" w:date="2018-10-11T16:49:00Z">
              <w:r w:rsidRPr="00650083" w:rsidDel="00E47D32">
                <w:delText>A/I</w:delText>
              </w:r>
            </w:del>
          </w:p>
        </w:tc>
      </w:tr>
      <w:tr w:rsidR="007143C6" w:rsidRPr="00650083" w:rsidDel="00E47D32" w14:paraId="3957338F" w14:textId="0CB7225E" w:rsidTr="007143C6">
        <w:trPr>
          <w:trHeight w:val="377"/>
          <w:del w:id="233" w:author="Cooper, Jonathan" w:date="2018-10-11T16:50:00Z"/>
        </w:trPr>
        <w:tc>
          <w:tcPr>
            <w:tcW w:w="6298" w:type="dxa"/>
          </w:tcPr>
          <w:p w14:paraId="2B5C4844" w14:textId="3C5AF828" w:rsidR="007143C6" w:rsidRPr="00650083" w:rsidDel="00E47D32" w:rsidRDefault="007143C6" w:rsidP="007143C6">
            <w:pPr>
              <w:rPr>
                <w:del w:id="234" w:author="Cooper, Jonathan" w:date="2018-10-11T16:50:00Z"/>
              </w:rPr>
            </w:pPr>
            <w:del w:id="235" w:author="Cooper, Jonathan" w:date="2018-10-11T16:49:00Z">
              <w:r w:rsidRPr="00650083" w:rsidDel="00E47D32">
                <w:delText>Knowledge of and experience with common software architectural patterns.</w:delText>
              </w:r>
            </w:del>
          </w:p>
        </w:tc>
        <w:tc>
          <w:tcPr>
            <w:tcW w:w="1838" w:type="dxa"/>
          </w:tcPr>
          <w:p w14:paraId="0E4D1147" w14:textId="08EEE2BD" w:rsidR="007143C6" w:rsidRPr="00650083" w:rsidDel="00E47D32" w:rsidRDefault="007143C6" w:rsidP="007143C6">
            <w:pPr>
              <w:jc w:val="center"/>
              <w:rPr>
                <w:del w:id="236" w:author="Cooper, Jonathan" w:date="2018-10-11T16:50:00Z"/>
              </w:rPr>
            </w:pPr>
            <w:del w:id="237" w:author="Cooper, Jonathan" w:date="2018-10-11T16:48:00Z">
              <w:r w:rsidRPr="00650083" w:rsidDel="00E47D32">
                <w:delText>Desirable</w:delText>
              </w:r>
            </w:del>
          </w:p>
        </w:tc>
        <w:tc>
          <w:tcPr>
            <w:tcW w:w="2496" w:type="dxa"/>
          </w:tcPr>
          <w:p w14:paraId="3D9C8997" w14:textId="4F7D15B8" w:rsidR="007143C6" w:rsidRPr="00650083" w:rsidDel="00E47D32" w:rsidRDefault="007143C6" w:rsidP="007143C6">
            <w:pPr>
              <w:jc w:val="center"/>
              <w:rPr>
                <w:del w:id="238" w:author="Cooper, Jonathan" w:date="2018-10-11T16:50:00Z"/>
              </w:rPr>
            </w:pPr>
            <w:del w:id="239" w:author="Cooper, Jonathan" w:date="2018-10-11T16:49:00Z">
              <w:r w:rsidRPr="00650083" w:rsidDel="00E47D32">
                <w:delText>A/I</w:delText>
              </w:r>
            </w:del>
          </w:p>
        </w:tc>
      </w:tr>
      <w:tr w:rsidR="007143C6" w:rsidRPr="00650083" w14:paraId="581E44BC" w14:textId="77777777" w:rsidTr="007143C6">
        <w:trPr>
          <w:trHeight w:val="377"/>
          <w:ins w:id="240" w:author="Cooper, Jonathan" w:date="2018-10-11T12:21:00Z"/>
        </w:trPr>
        <w:tc>
          <w:tcPr>
            <w:tcW w:w="6298" w:type="dxa"/>
          </w:tcPr>
          <w:p w14:paraId="16A6CECF" w14:textId="61791A94" w:rsidR="007143C6" w:rsidRPr="00650083" w:rsidRDefault="007143C6" w:rsidP="007143C6">
            <w:pPr>
              <w:rPr>
                <w:ins w:id="241" w:author="Cooper, Jonathan" w:date="2018-10-11T12:21:00Z"/>
              </w:rPr>
            </w:pPr>
            <w:ins w:id="242" w:author="Cooper, Jonathan" w:date="2018-10-11T12:21:00Z">
              <w:r w:rsidRPr="00650083">
                <w:t>Operational experience maintaining actively used systems and services, including change and problem management.</w:t>
              </w:r>
            </w:ins>
          </w:p>
        </w:tc>
        <w:tc>
          <w:tcPr>
            <w:tcW w:w="1838" w:type="dxa"/>
          </w:tcPr>
          <w:p w14:paraId="18588B3B" w14:textId="5B92C60A" w:rsidR="007143C6" w:rsidRPr="00650083" w:rsidRDefault="007143C6" w:rsidP="007143C6">
            <w:pPr>
              <w:jc w:val="center"/>
              <w:rPr>
                <w:ins w:id="243" w:author="Cooper, Jonathan" w:date="2018-10-11T12:21:00Z"/>
              </w:rPr>
            </w:pPr>
            <w:ins w:id="244" w:author="Cooper, Jonathan" w:date="2018-10-11T12:21:00Z">
              <w:r w:rsidRPr="00650083">
                <w:t>Desirable</w:t>
              </w:r>
            </w:ins>
          </w:p>
        </w:tc>
        <w:tc>
          <w:tcPr>
            <w:tcW w:w="2496" w:type="dxa"/>
          </w:tcPr>
          <w:p w14:paraId="17E21A79" w14:textId="2550EB55" w:rsidR="007143C6" w:rsidRPr="00650083" w:rsidRDefault="007143C6" w:rsidP="007143C6">
            <w:pPr>
              <w:jc w:val="center"/>
              <w:rPr>
                <w:ins w:id="245" w:author="Cooper, Jonathan" w:date="2018-10-11T12:21:00Z"/>
              </w:rPr>
            </w:pPr>
            <w:ins w:id="246" w:author="Cooper, Jonathan" w:date="2018-10-11T12:21:00Z">
              <w:r w:rsidRPr="00650083">
                <w:t>A</w:t>
              </w:r>
            </w:ins>
          </w:p>
        </w:tc>
      </w:tr>
      <w:tr w:rsidR="007143C6" w:rsidRPr="00650083" w14:paraId="43EABA65" w14:textId="77777777" w:rsidTr="007143C6">
        <w:trPr>
          <w:trHeight w:val="377"/>
          <w:ins w:id="247" w:author="Cooper, Jonathan" w:date="2018-10-11T13:04:00Z"/>
        </w:trPr>
        <w:tc>
          <w:tcPr>
            <w:tcW w:w="6298" w:type="dxa"/>
          </w:tcPr>
          <w:p w14:paraId="26780A94" w14:textId="521E1BD4" w:rsidR="007143C6" w:rsidRPr="00650083" w:rsidRDefault="007143C6" w:rsidP="007143C6">
            <w:pPr>
              <w:rPr>
                <w:ins w:id="248" w:author="Cooper, Jonathan" w:date="2018-10-11T13:04:00Z"/>
              </w:rPr>
            </w:pPr>
            <w:ins w:id="249" w:author="Cooper, Jonathan" w:date="2018-10-11T13:05:00Z">
              <w:r w:rsidRPr="00650083">
                <w:t>Demonstrable leadership in one or more software communities, such as through membership of standards bodies, organisation of community events, or a lead maintainer role for open source tools or packages.</w:t>
              </w:r>
            </w:ins>
          </w:p>
        </w:tc>
        <w:tc>
          <w:tcPr>
            <w:tcW w:w="1838" w:type="dxa"/>
          </w:tcPr>
          <w:p w14:paraId="663A9D64" w14:textId="17E967AF" w:rsidR="007143C6" w:rsidRPr="00650083" w:rsidRDefault="007143C6" w:rsidP="007143C6">
            <w:pPr>
              <w:jc w:val="center"/>
              <w:rPr>
                <w:ins w:id="250" w:author="Cooper, Jonathan" w:date="2018-10-11T13:04:00Z"/>
              </w:rPr>
            </w:pPr>
            <w:ins w:id="251" w:author="Cooper, Jonathan" w:date="2018-10-11T13:05:00Z">
              <w:r w:rsidRPr="00650083">
                <w:t>Desirable</w:t>
              </w:r>
            </w:ins>
          </w:p>
        </w:tc>
        <w:tc>
          <w:tcPr>
            <w:tcW w:w="2496" w:type="dxa"/>
          </w:tcPr>
          <w:p w14:paraId="71B4E60F" w14:textId="6D4982A9" w:rsidR="007143C6" w:rsidRPr="00650083" w:rsidRDefault="007143C6" w:rsidP="007143C6">
            <w:pPr>
              <w:jc w:val="center"/>
              <w:rPr>
                <w:ins w:id="252" w:author="Cooper, Jonathan" w:date="2018-10-11T13:04:00Z"/>
              </w:rPr>
            </w:pPr>
            <w:ins w:id="253" w:author="Cooper, Jonathan" w:date="2018-10-11T13:05:00Z">
              <w:r w:rsidRPr="00650083">
                <w:t>A</w:t>
              </w:r>
            </w:ins>
          </w:p>
        </w:tc>
      </w:tr>
      <w:tr w:rsidR="007143C6" w:rsidRPr="00650083" w14:paraId="7B9C0F25" w14:textId="77777777" w:rsidTr="007143C6">
        <w:trPr>
          <w:trHeight w:val="377"/>
          <w:ins w:id="254" w:author="Cooper, Jonathan" w:date="2018-10-22T09:17:00Z"/>
        </w:trPr>
        <w:tc>
          <w:tcPr>
            <w:tcW w:w="6298" w:type="dxa"/>
          </w:tcPr>
          <w:p w14:paraId="4E450DB0" w14:textId="326BDBF5" w:rsidR="007143C6" w:rsidRPr="00650083" w:rsidRDefault="007143C6" w:rsidP="007143C6">
            <w:pPr>
              <w:rPr>
                <w:ins w:id="255" w:author="Cooper, Jonathan" w:date="2018-10-22T09:17:00Z"/>
              </w:rPr>
            </w:pPr>
            <w:ins w:id="256" w:author="Cooper, Jonathan" w:date="2018-10-22T09:17:00Z">
              <w:r w:rsidRPr="00650083">
                <w:t>Advanced software process and project management expertise, with knowledge of multiple process frameworks and theories, from a variety of cultures (SCRUM, XP, DSDM, Lean, PRINCE II, ITIL), with an understanding of commonalities and differences.</w:t>
              </w:r>
            </w:ins>
          </w:p>
        </w:tc>
        <w:tc>
          <w:tcPr>
            <w:tcW w:w="1838" w:type="dxa"/>
          </w:tcPr>
          <w:p w14:paraId="4A2AEF54" w14:textId="5F3A4945" w:rsidR="007143C6" w:rsidRPr="00650083" w:rsidRDefault="007143C6" w:rsidP="007143C6">
            <w:pPr>
              <w:jc w:val="center"/>
              <w:rPr>
                <w:ins w:id="257" w:author="Cooper, Jonathan" w:date="2018-10-22T09:17:00Z"/>
              </w:rPr>
            </w:pPr>
            <w:ins w:id="258" w:author="Cooper, Jonathan" w:date="2018-10-22T09:17:00Z">
              <w:r>
                <w:t>Desirable for managerial pathway</w:t>
              </w:r>
            </w:ins>
          </w:p>
        </w:tc>
        <w:tc>
          <w:tcPr>
            <w:tcW w:w="2496" w:type="dxa"/>
          </w:tcPr>
          <w:p w14:paraId="6C2C53E9" w14:textId="5A19C39E" w:rsidR="007143C6" w:rsidRPr="00650083" w:rsidRDefault="007143C6" w:rsidP="007143C6">
            <w:pPr>
              <w:jc w:val="center"/>
              <w:rPr>
                <w:ins w:id="259" w:author="Cooper, Jonathan" w:date="2018-10-22T09:17:00Z"/>
              </w:rPr>
            </w:pPr>
            <w:ins w:id="260" w:author="Cooper, Jonathan" w:date="2018-10-22T09:17:00Z">
              <w:r w:rsidRPr="00650083">
                <w:t>A/I</w:t>
              </w:r>
            </w:ins>
          </w:p>
        </w:tc>
      </w:tr>
      <w:tr w:rsidR="007143C6" w:rsidRPr="00650083" w14:paraId="168CCFC2" w14:textId="77777777" w:rsidTr="007143C6">
        <w:trPr>
          <w:trHeight w:val="377"/>
          <w:ins w:id="261" w:author="Cooper, Jonathan" w:date="2018-10-22T09:16:00Z"/>
        </w:trPr>
        <w:tc>
          <w:tcPr>
            <w:tcW w:w="6298" w:type="dxa"/>
          </w:tcPr>
          <w:p w14:paraId="375E8997" w14:textId="6E4A57E9" w:rsidR="007143C6" w:rsidRPr="00650083" w:rsidRDefault="007143C6" w:rsidP="007143C6">
            <w:pPr>
              <w:rPr>
                <w:ins w:id="262" w:author="Cooper, Jonathan" w:date="2018-10-22T09:16:00Z"/>
              </w:rPr>
            </w:pPr>
            <w:ins w:id="263" w:author="Cooper, Jonathan" w:date="2018-10-22T09:17:00Z">
              <w:r w:rsidRPr="00650083">
                <w:t>Experience of the successful management of project budgets.</w:t>
              </w:r>
            </w:ins>
          </w:p>
        </w:tc>
        <w:tc>
          <w:tcPr>
            <w:tcW w:w="1838" w:type="dxa"/>
          </w:tcPr>
          <w:p w14:paraId="40D13B80" w14:textId="6A44B2FD" w:rsidR="007143C6" w:rsidRPr="00650083" w:rsidRDefault="007143C6" w:rsidP="007143C6">
            <w:pPr>
              <w:jc w:val="center"/>
              <w:rPr>
                <w:ins w:id="264" w:author="Cooper, Jonathan" w:date="2018-10-22T09:16:00Z"/>
              </w:rPr>
            </w:pPr>
            <w:ins w:id="265" w:author="Cooper, Jonathan" w:date="2018-10-22T09:17:00Z">
              <w:r w:rsidRPr="00650083">
                <w:t>Desirable</w:t>
              </w:r>
              <w:r>
                <w:t xml:space="preserve"> for managerial pathway</w:t>
              </w:r>
            </w:ins>
          </w:p>
        </w:tc>
        <w:tc>
          <w:tcPr>
            <w:tcW w:w="2496" w:type="dxa"/>
          </w:tcPr>
          <w:p w14:paraId="35E46894" w14:textId="68937D55" w:rsidR="007143C6" w:rsidRPr="00650083" w:rsidRDefault="007143C6" w:rsidP="007143C6">
            <w:pPr>
              <w:jc w:val="center"/>
              <w:rPr>
                <w:ins w:id="266" w:author="Cooper, Jonathan" w:date="2018-10-22T09:16:00Z"/>
              </w:rPr>
            </w:pPr>
            <w:ins w:id="267" w:author="Cooper, Jonathan" w:date="2018-10-22T09:17:00Z">
              <w:r w:rsidRPr="00650083">
                <w:t>A</w:t>
              </w:r>
            </w:ins>
          </w:p>
        </w:tc>
      </w:tr>
      <w:tr w:rsidR="007143C6" w:rsidRPr="00650083" w14:paraId="092ACF9B" w14:textId="77777777" w:rsidTr="007143C6">
        <w:trPr>
          <w:trHeight w:val="377"/>
        </w:trPr>
        <w:tc>
          <w:tcPr>
            <w:tcW w:w="6298" w:type="dxa"/>
            <w:shd w:val="clear" w:color="auto" w:fill="D9D9D9" w:themeFill="background1" w:themeFillShade="D9"/>
          </w:tcPr>
          <w:p w14:paraId="5F8632C7" w14:textId="6026C8C8" w:rsidR="007143C6" w:rsidRPr="00650083" w:rsidRDefault="007143C6" w:rsidP="007143C6">
            <w:r w:rsidRPr="00650083">
              <w:rPr>
                <w:b/>
              </w:rPr>
              <w:t>Skills and abilities</w:t>
            </w:r>
          </w:p>
        </w:tc>
        <w:tc>
          <w:tcPr>
            <w:tcW w:w="1838" w:type="dxa"/>
            <w:shd w:val="clear" w:color="auto" w:fill="D9D9D9" w:themeFill="background1" w:themeFillShade="D9"/>
          </w:tcPr>
          <w:p w14:paraId="3A56F860" w14:textId="77777777" w:rsidR="007143C6" w:rsidRPr="00650083" w:rsidRDefault="007143C6" w:rsidP="007143C6">
            <w:pPr>
              <w:jc w:val="center"/>
            </w:pPr>
          </w:p>
        </w:tc>
        <w:tc>
          <w:tcPr>
            <w:tcW w:w="2496" w:type="dxa"/>
            <w:shd w:val="clear" w:color="auto" w:fill="D9D9D9" w:themeFill="background1" w:themeFillShade="D9"/>
          </w:tcPr>
          <w:p w14:paraId="35834CEC" w14:textId="77777777" w:rsidR="007143C6" w:rsidRPr="00650083" w:rsidRDefault="007143C6" w:rsidP="007143C6">
            <w:pPr>
              <w:jc w:val="center"/>
            </w:pPr>
          </w:p>
        </w:tc>
      </w:tr>
      <w:tr w:rsidR="007143C6" w:rsidRPr="00650083" w14:paraId="1C01F87D" w14:textId="77777777" w:rsidTr="007143C6">
        <w:trPr>
          <w:trHeight w:val="377"/>
        </w:trPr>
        <w:tc>
          <w:tcPr>
            <w:tcW w:w="6298" w:type="dxa"/>
          </w:tcPr>
          <w:p w14:paraId="7BFE9826" w14:textId="4AF17B8B" w:rsidR="007143C6" w:rsidRPr="00650083" w:rsidRDefault="007143C6" w:rsidP="007143C6">
            <w:r w:rsidRPr="00650083">
              <w:t>Ability to rapidly acquire fluent knowledge of new programming languages, libraries and platforms.</w:t>
            </w:r>
          </w:p>
        </w:tc>
        <w:tc>
          <w:tcPr>
            <w:tcW w:w="1838" w:type="dxa"/>
          </w:tcPr>
          <w:p w14:paraId="711FEE0D" w14:textId="2D1D6A00" w:rsidR="007143C6" w:rsidRPr="00650083" w:rsidRDefault="007143C6" w:rsidP="007143C6">
            <w:pPr>
              <w:jc w:val="center"/>
            </w:pPr>
            <w:r w:rsidRPr="00650083">
              <w:t>Essential</w:t>
            </w:r>
          </w:p>
        </w:tc>
        <w:tc>
          <w:tcPr>
            <w:tcW w:w="2496" w:type="dxa"/>
          </w:tcPr>
          <w:p w14:paraId="70FC597D" w14:textId="5C78480E" w:rsidR="007143C6" w:rsidRPr="00650083" w:rsidRDefault="007143C6" w:rsidP="007143C6">
            <w:pPr>
              <w:jc w:val="center"/>
            </w:pPr>
            <w:r w:rsidRPr="00650083">
              <w:t>A</w:t>
            </w:r>
          </w:p>
        </w:tc>
      </w:tr>
      <w:tr w:rsidR="007143C6" w:rsidRPr="00650083" w14:paraId="4E193C33" w14:textId="77777777" w:rsidTr="007143C6">
        <w:trPr>
          <w:trHeight w:val="377"/>
        </w:trPr>
        <w:tc>
          <w:tcPr>
            <w:tcW w:w="6298" w:type="dxa"/>
          </w:tcPr>
          <w:p w14:paraId="19D07543" w14:textId="0D713AEC" w:rsidR="007143C6" w:rsidRPr="00650083" w:rsidRDefault="007143C6" w:rsidP="007143C6">
            <w:r w:rsidRPr="00650083">
              <w:t>Excellent written and verbal communication skills including the ability to effectively present complex or technical information to a range of audiences.</w:t>
            </w:r>
          </w:p>
        </w:tc>
        <w:tc>
          <w:tcPr>
            <w:tcW w:w="1838" w:type="dxa"/>
          </w:tcPr>
          <w:p w14:paraId="6D2F51D8" w14:textId="4BEE308C" w:rsidR="007143C6" w:rsidRPr="00650083" w:rsidRDefault="007143C6" w:rsidP="007143C6">
            <w:pPr>
              <w:jc w:val="center"/>
            </w:pPr>
            <w:r w:rsidRPr="00650083">
              <w:t>Essential</w:t>
            </w:r>
          </w:p>
        </w:tc>
        <w:tc>
          <w:tcPr>
            <w:tcW w:w="2496" w:type="dxa"/>
          </w:tcPr>
          <w:p w14:paraId="4B63C8C0" w14:textId="0BC94946" w:rsidR="007143C6" w:rsidRPr="00650083" w:rsidRDefault="007143C6" w:rsidP="007143C6">
            <w:pPr>
              <w:jc w:val="center"/>
            </w:pPr>
            <w:r w:rsidRPr="00650083">
              <w:t>A/I</w:t>
            </w:r>
          </w:p>
        </w:tc>
      </w:tr>
      <w:tr w:rsidR="007143C6" w:rsidRPr="00650083" w14:paraId="4E6B7DA5" w14:textId="77777777" w:rsidTr="007143C6">
        <w:trPr>
          <w:trHeight w:val="377"/>
        </w:trPr>
        <w:tc>
          <w:tcPr>
            <w:tcW w:w="6298" w:type="dxa"/>
          </w:tcPr>
          <w:p w14:paraId="2DA40015" w14:textId="2EA90D90" w:rsidR="007143C6" w:rsidRPr="00650083" w:rsidRDefault="00B87789" w:rsidP="007143C6">
            <w:r>
              <w:t>Ability to communicate with researchers</w:t>
            </w:r>
            <w:ins w:id="268" w:author="Cooper, Jonathan [2]" w:date="2018-11-26T13:01:00Z">
              <w:r>
                <w:t xml:space="preserve"> at a professional level</w:t>
              </w:r>
            </w:ins>
            <w:r>
              <w:t>, to ensure their research vision and/or research questions are supported</w:t>
            </w:r>
            <w:del w:id="269" w:author="Cooper, Jonathan [2]" w:date="2018-11-26T13:01:00Z">
              <w:r w:rsidDel="00B87789">
                <w:delText xml:space="preserve"> by the software you develop</w:delText>
              </w:r>
            </w:del>
            <w:r>
              <w:t>.</w:t>
            </w:r>
          </w:p>
        </w:tc>
        <w:tc>
          <w:tcPr>
            <w:tcW w:w="1838" w:type="dxa"/>
          </w:tcPr>
          <w:p w14:paraId="07A3EC97" w14:textId="4C60A3D5" w:rsidR="007143C6" w:rsidRPr="00650083" w:rsidRDefault="00B87789" w:rsidP="007143C6">
            <w:pPr>
              <w:jc w:val="center"/>
            </w:pPr>
            <w:r>
              <w:t>Essential</w:t>
            </w:r>
          </w:p>
        </w:tc>
        <w:tc>
          <w:tcPr>
            <w:tcW w:w="2496" w:type="dxa"/>
          </w:tcPr>
          <w:p w14:paraId="36B810DB" w14:textId="25AA49E8" w:rsidR="007143C6" w:rsidRPr="00650083" w:rsidRDefault="00B87789" w:rsidP="007143C6">
            <w:pPr>
              <w:jc w:val="center"/>
            </w:pPr>
            <w:r>
              <w:t>A/I</w:t>
            </w:r>
          </w:p>
        </w:tc>
      </w:tr>
      <w:tr w:rsidR="007143C6" w:rsidRPr="00650083" w14:paraId="784BF97A" w14:textId="77777777" w:rsidTr="007143C6">
        <w:trPr>
          <w:trHeight w:val="377"/>
        </w:trPr>
        <w:tc>
          <w:tcPr>
            <w:tcW w:w="6298" w:type="dxa"/>
          </w:tcPr>
          <w:p w14:paraId="05A5A1E4" w14:textId="530D5DF0" w:rsidR="007143C6" w:rsidRPr="00650083" w:rsidRDefault="007143C6" w:rsidP="007143C6">
            <w:r w:rsidRPr="00650083">
              <w:t>Ability to work collaboratively and as part of a team</w:t>
            </w:r>
            <w:ins w:id="270" w:author="Cooper, Jonathan" w:date="2018-10-16T16:59:00Z">
              <w:r>
                <w:t>, including moti</w:t>
              </w:r>
            </w:ins>
            <w:ins w:id="271" w:author="Cooper, Jonathan" w:date="2018-10-16T17:00:00Z">
              <w:r>
                <w:t>vating and encouraging colleagues</w:t>
              </w:r>
            </w:ins>
            <w:r w:rsidRPr="00650083">
              <w:t>.</w:t>
            </w:r>
          </w:p>
        </w:tc>
        <w:tc>
          <w:tcPr>
            <w:tcW w:w="1838" w:type="dxa"/>
          </w:tcPr>
          <w:p w14:paraId="3E406605" w14:textId="35E7DFC0" w:rsidR="007143C6" w:rsidRPr="00650083" w:rsidRDefault="007143C6" w:rsidP="007143C6">
            <w:pPr>
              <w:jc w:val="center"/>
            </w:pPr>
            <w:r w:rsidRPr="00650083">
              <w:t>Essential</w:t>
            </w:r>
          </w:p>
        </w:tc>
        <w:tc>
          <w:tcPr>
            <w:tcW w:w="2496" w:type="dxa"/>
          </w:tcPr>
          <w:p w14:paraId="47969E84" w14:textId="1B7F8778" w:rsidR="007143C6" w:rsidRPr="00650083" w:rsidRDefault="007143C6" w:rsidP="007143C6">
            <w:pPr>
              <w:jc w:val="center"/>
            </w:pPr>
            <w:r w:rsidRPr="00650083">
              <w:t>A/I</w:t>
            </w:r>
          </w:p>
        </w:tc>
      </w:tr>
      <w:tr w:rsidR="007143C6" w:rsidRPr="00650083" w14:paraId="6561550E" w14:textId="77777777" w:rsidTr="007143C6">
        <w:trPr>
          <w:trHeight w:val="377"/>
        </w:trPr>
        <w:tc>
          <w:tcPr>
            <w:tcW w:w="6298" w:type="dxa"/>
          </w:tcPr>
          <w:p w14:paraId="50AF12FD" w14:textId="067CBB59" w:rsidR="007143C6" w:rsidRPr="00650083" w:rsidRDefault="007143C6" w:rsidP="007143C6">
            <w:r w:rsidRPr="00650083">
              <w:lastRenderedPageBreak/>
              <w:t>Ability to work under own initiative.</w:t>
            </w:r>
          </w:p>
        </w:tc>
        <w:tc>
          <w:tcPr>
            <w:tcW w:w="1838" w:type="dxa"/>
          </w:tcPr>
          <w:p w14:paraId="677864C0" w14:textId="7A2BF402" w:rsidR="007143C6" w:rsidRPr="00650083" w:rsidRDefault="007143C6" w:rsidP="007143C6">
            <w:pPr>
              <w:jc w:val="center"/>
            </w:pPr>
            <w:r w:rsidRPr="00650083">
              <w:t>Essential</w:t>
            </w:r>
          </w:p>
        </w:tc>
        <w:tc>
          <w:tcPr>
            <w:tcW w:w="2496" w:type="dxa"/>
          </w:tcPr>
          <w:p w14:paraId="10BE08B9" w14:textId="033CF727" w:rsidR="007143C6" w:rsidRPr="00650083" w:rsidRDefault="007143C6" w:rsidP="007143C6">
            <w:pPr>
              <w:jc w:val="center"/>
            </w:pPr>
            <w:r w:rsidRPr="00650083">
              <w:t>A/I</w:t>
            </w:r>
          </w:p>
        </w:tc>
      </w:tr>
      <w:tr w:rsidR="007143C6" w:rsidRPr="00650083" w14:paraId="3A02ED2A" w14:textId="77777777" w:rsidTr="007143C6">
        <w:trPr>
          <w:trHeight w:val="377"/>
          <w:ins w:id="272" w:author="Cooper, Jonathan" w:date="2018-10-11T12:17:00Z"/>
        </w:trPr>
        <w:tc>
          <w:tcPr>
            <w:tcW w:w="6298" w:type="dxa"/>
          </w:tcPr>
          <w:p w14:paraId="48B91BCF" w14:textId="78D200E3" w:rsidR="007143C6" w:rsidRPr="00650083" w:rsidRDefault="007143C6" w:rsidP="007143C6">
            <w:pPr>
              <w:rPr>
                <w:ins w:id="273" w:author="Cooper, Jonathan" w:date="2018-10-11T12:17:00Z"/>
              </w:rPr>
            </w:pPr>
            <w:ins w:id="274" w:author="Cooper, Jonathan" w:date="2018-10-11T12:17:00Z">
              <w:r w:rsidRPr="00650083">
                <w:t>Proven ability to manage multiple concurrent tasks and activities, working to deadlines and prioritising as appr</w:t>
              </w:r>
            </w:ins>
            <w:ins w:id="275" w:author="Cooper, Jonathan" w:date="2018-10-11T12:18:00Z">
              <w:r w:rsidRPr="00650083">
                <w:t>opriate.</w:t>
              </w:r>
            </w:ins>
          </w:p>
        </w:tc>
        <w:tc>
          <w:tcPr>
            <w:tcW w:w="1838" w:type="dxa"/>
          </w:tcPr>
          <w:p w14:paraId="006CADBE" w14:textId="23F0D94D" w:rsidR="007143C6" w:rsidRPr="00650083" w:rsidRDefault="007143C6" w:rsidP="007143C6">
            <w:pPr>
              <w:jc w:val="center"/>
              <w:rPr>
                <w:ins w:id="276" w:author="Cooper, Jonathan" w:date="2018-10-11T12:17:00Z"/>
              </w:rPr>
            </w:pPr>
            <w:ins w:id="277" w:author="Cooper, Jonathan" w:date="2018-10-11T12:18:00Z">
              <w:r w:rsidRPr="00650083">
                <w:t>Essential</w:t>
              </w:r>
            </w:ins>
          </w:p>
        </w:tc>
        <w:tc>
          <w:tcPr>
            <w:tcW w:w="2496" w:type="dxa"/>
          </w:tcPr>
          <w:p w14:paraId="645207D2" w14:textId="0F703EA8" w:rsidR="007143C6" w:rsidRPr="00650083" w:rsidRDefault="007143C6" w:rsidP="007143C6">
            <w:pPr>
              <w:jc w:val="center"/>
              <w:rPr>
                <w:ins w:id="278" w:author="Cooper, Jonathan" w:date="2018-10-11T12:17:00Z"/>
              </w:rPr>
            </w:pPr>
            <w:ins w:id="279" w:author="Cooper, Jonathan" w:date="2018-10-11T12:18:00Z">
              <w:r w:rsidRPr="00650083">
                <w:t>A/I</w:t>
              </w:r>
            </w:ins>
          </w:p>
        </w:tc>
      </w:tr>
      <w:tr w:rsidR="007143C6" w:rsidRPr="00650083" w14:paraId="09DC8161" w14:textId="77777777" w:rsidTr="007143C6">
        <w:trPr>
          <w:trHeight w:val="377"/>
        </w:trPr>
        <w:tc>
          <w:tcPr>
            <w:tcW w:w="6298" w:type="dxa"/>
            <w:shd w:val="clear" w:color="auto" w:fill="D9D9D9" w:themeFill="background1" w:themeFillShade="D9"/>
          </w:tcPr>
          <w:p w14:paraId="04610F6B" w14:textId="54E2418C" w:rsidR="007143C6" w:rsidRPr="00650083" w:rsidRDefault="007143C6" w:rsidP="007143C6">
            <w:r w:rsidRPr="00650083">
              <w:rPr>
                <w:b/>
              </w:rPr>
              <w:t>Personal attributes</w:t>
            </w:r>
          </w:p>
        </w:tc>
        <w:tc>
          <w:tcPr>
            <w:tcW w:w="1838" w:type="dxa"/>
            <w:shd w:val="clear" w:color="auto" w:fill="D9D9D9" w:themeFill="background1" w:themeFillShade="D9"/>
          </w:tcPr>
          <w:p w14:paraId="1A992D8D" w14:textId="77777777" w:rsidR="007143C6" w:rsidRPr="00650083" w:rsidRDefault="007143C6" w:rsidP="007143C6">
            <w:pPr>
              <w:jc w:val="center"/>
            </w:pPr>
          </w:p>
        </w:tc>
        <w:tc>
          <w:tcPr>
            <w:tcW w:w="2496" w:type="dxa"/>
            <w:shd w:val="clear" w:color="auto" w:fill="D9D9D9" w:themeFill="background1" w:themeFillShade="D9"/>
          </w:tcPr>
          <w:p w14:paraId="01753E1D" w14:textId="77777777" w:rsidR="007143C6" w:rsidRPr="00650083" w:rsidRDefault="007143C6" w:rsidP="007143C6">
            <w:pPr>
              <w:jc w:val="center"/>
            </w:pPr>
          </w:p>
        </w:tc>
      </w:tr>
      <w:tr w:rsidR="007143C6" w:rsidRPr="00650083" w14:paraId="6ECE54B2" w14:textId="77777777" w:rsidTr="007143C6">
        <w:trPr>
          <w:trHeight w:val="377"/>
        </w:trPr>
        <w:tc>
          <w:tcPr>
            <w:tcW w:w="6298" w:type="dxa"/>
          </w:tcPr>
          <w:p w14:paraId="55C8C240" w14:textId="06F9826A" w:rsidR="007143C6" w:rsidRPr="00650083" w:rsidRDefault="007143C6" w:rsidP="007143C6">
            <w:r w:rsidRPr="00650083">
              <w:t>Desire to keep up-to-date and learn about new developments in computational research.</w:t>
            </w:r>
          </w:p>
        </w:tc>
        <w:tc>
          <w:tcPr>
            <w:tcW w:w="1838" w:type="dxa"/>
          </w:tcPr>
          <w:p w14:paraId="11D106AA" w14:textId="2D0CCBDD" w:rsidR="007143C6" w:rsidRPr="00650083" w:rsidRDefault="007143C6" w:rsidP="007143C6">
            <w:pPr>
              <w:jc w:val="center"/>
            </w:pPr>
            <w:r w:rsidRPr="00650083">
              <w:t>Essential</w:t>
            </w:r>
          </w:p>
        </w:tc>
        <w:tc>
          <w:tcPr>
            <w:tcW w:w="2496" w:type="dxa"/>
          </w:tcPr>
          <w:p w14:paraId="1AF97370" w14:textId="5EF5AF54" w:rsidR="007143C6" w:rsidRPr="00650083" w:rsidRDefault="007143C6" w:rsidP="007143C6">
            <w:pPr>
              <w:jc w:val="center"/>
            </w:pPr>
            <w:r w:rsidRPr="00650083">
              <w:t>A/I</w:t>
            </w:r>
          </w:p>
        </w:tc>
      </w:tr>
      <w:tr w:rsidR="007143C6" w:rsidRPr="00650083" w14:paraId="6B0FB3F3" w14:textId="77777777" w:rsidTr="007143C6">
        <w:trPr>
          <w:trHeight w:val="377"/>
          <w:ins w:id="280" w:author="Cooper, Jonathan" w:date="2018-10-22T09:14:00Z"/>
        </w:trPr>
        <w:tc>
          <w:tcPr>
            <w:tcW w:w="6298" w:type="dxa"/>
          </w:tcPr>
          <w:p w14:paraId="34F06F3C" w14:textId="7E732F70" w:rsidR="007143C6" w:rsidRPr="00650083" w:rsidRDefault="007143C6" w:rsidP="007143C6">
            <w:pPr>
              <w:rPr>
                <w:ins w:id="281" w:author="Cooper, Jonathan" w:date="2018-10-22T09:14:00Z"/>
              </w:rPr>
            </w:pPr>
            <w:ins w:id="282" w:author="Cooper, Jonathan" w:date="2018-10-22T09:14:00Z">
              <w:r w:rsidRPr="00FC5277">
                <w:t>Motivation to keep up to date with new and emerging project management methods</w:t>
              </w:r>
              <w:r>
                <w:t>.</w:t>
              </w:r>
            </w:ins>
          </w:p>
        </w:tc>
        <w:tc>
          <w:tcPr>
            <w:tcW w:w="1838" w:type="dxa"/>
          </w:tcPr>
          <w:p w14:paraId="06E82EB0" w14:textId="1F5310CC" w:rsidR="007143C6" w:rsidRPr="00650083" w:rsidRDefault="007143C6" w:rsidP="007143C6">
            <w:pPr>
              <w:jc w:val="center"/>
              <w:rPr>
                <w:ins w:id="283" w:author="Cooper, Jonathan" w:date="2018-10-22T09:14:00Z"/>
              </w:rPr>
            </w:pPr>
            <w:ins w:id="284" w:author="Cooper, Jonathan" w:date="2018-10-22T09:14:00Z">
              <w:r>
                <w:t>Essential for managerial</w:t>
              </w:r>
            </w:ins>
            <w:ins w:id="285" w:author="Cooper, Jonathan" w:date="2018-10-22T09:15:00Z">
              <w:r>
                <w:t xml:space="preserve"> pathway</w:t>
              </w:r>
            </w:ins>
          </w:p>
        </w:tc>
        <w:tc>
          <w:tcPr>
            <w:tcW w:w="2496" w:type="dxa"/>
          </w:tcPr>
          <w:p w14:paraId="1453B9E8" w14:textId="629C5E29" w:rsidR="007143C6" w:rsidRPr="00650083" w:rsidRDefault="007143C6" w:rsidP="007143C6">
            <w:pPr>
              <w:jc w:val="center"/>
              <w:rPr>
                <w:ins w:id="286" w:author="Cooper, Jonathan" w:date="2018-10-22T09:14:00Z"/>
              </w:rPr>
            </w:pPr>
            <w:ins w:id="287" w:author="Cooper, Jonathan" w:date="2018-10-22T09:15:00Z">
              <w:r>
                <w:t>A/I</w:t>
              </w:r>
            </w:ins>
          </w:p>
        </w:tc>
      </w:tr>
    </w:tbl>
    <w:p w14:paraId="0A2C294D" w14:textId="0F5902C0" w:rsidR="00CF315C" w:rsidRPr="00C169EF" w:rsidRDefault="00CF315C" w:rsidP="00CF315C">
      <w:pPr>
        <w:sectPr w:rsidR="00CF315C" w:rsidRPr="00C169EF" w:rsidSect="00CF315C">
          <w:type w:val="continuous"/>
          <w:pgSz w:w="11900" w:h="16840"/>
          <w:pgMar w:top="2268" w:right="567" w:bottom="1134" w:left="567" w:header="680" w:footer="709" w:gutter="0"/>
          <w:cols w:space="708"/>
          <w:titlePg/>
          <w:docGrid w:linePitch="326"/>
        </w:sectPr>
      </w:pPr>
    </w:p>
    <w:p w14:paraId="6B37862A" w14:textId="65B95BDD" w:rsidR="00102B51" w:rsidRPr="00650083" w:rsidRDefault="00102B51" w:rsidP="00CB486D">
      <w:pPr>
        <w:sectPr w:rsidR="00102B51" w:rsidRPr="00650083" w:rsidSect="00CF315C">
          <w:pgSz w:w="11900" w:h="16840"/>
          <w:pgMar w:top="602" w:right="567" w:bottom="1134" w:left="567" w:header="283" w:footer="709" w:gutter="0"/>
          <w:cols w:space="708"/>
          <w:docGrid w:linePitch="326"/>
        </w:sectPr>
      </w:pPr>
    </w:p>
    <w:p w14:paraId="272AED21" w14:textId="6BA67085" w:rsidR="00CF2818" w:rsidRPr="00650083" w:rsidRDefault="00CF2818" w:rsidP="00CF2818">
      <w:pPr>
        <w:pStyle w:val="Heading1"/>
      </w:pPr>
      <w:r w:rsidRPr="00650083">
        <w:t>Appendices</w:t>
      </w:r>
    </w:p>
    <w:p w14:paraId="34D7C50F" w14:textId="77777777" w:rsidR="00CF2818" w:rsidRPr="00650083" w:rsidRDefault="00CF2818" w:rsidP="0028083A">
      <w:pPr>
        <w:pStyle w:val="Heading4"/>
      </w:pPr>
      <w:r w:rsidRPr="00650083">
        <w:t>Conditions of service</w:t>
      </w:r>
    </w:p>
    <w:p w14:paraId="54AFA185" w14:textId="196FB0AF" w:rsidR="00CF2818" w:rsidRPr="00650083" w:rsidRDefault="00CF2818" w:rsidP="0000236B">
      <w:r w:rsidRPr="00650083">
        <w:t xml:space="preserve">The normal hours of work are 36.5 hours per week. </w:t>
      </w:r>
      <w:ins w:id="288" w:author="Cooper, Jonathan" w:date="2018-10-11T12:20:00Z">
        <w:r w:rsidR="0000236B" w:rsidRPr="00650083">
          <w:t xml:space="preserve">However, this is a senior post and flexibility will be expected in response to varying workload. Reasonable notice will be given and where properly authorised such work will be recompensed as stated in the terms and conditions. </w:t>
        </w:r>
      </w:ins>
      <w:r w:rsidRPr="00650083">
        <w:t>The annual leave entitlement is 27 days per year, plus 6 College closure days, plus public holidays.</w:t>
      </w:r>
    </w:p>
    <w:p w14:paraId="70D459AF" w14:textId="43C42906" w:rsidR="00CF2818" w:rsidRPr="00650083" w:rsidRDefault="00CF2818" w:rsidP="00CF2818">
      <w:r w:rsidRPr="00650083">
        <w:t xml:space="preserve">UCL is committed to flexible working to support a healthy work life balance. A number of types of flexibility will be considered for this role including </w:t>
      </w:r>
      <w:ins w:id="289" w:author="Cooper, Jonathan" w:date="2018-10-11T09:10:00Z">
        <w:r w:rsidR="009F2E9F" w:rsidRPr="00650083">
          <w:t xml:space="preserve">partial </w:t>
        </w:r>
      </w:ins>
      <w:r w:rsidRPr="00650083">
        <w:t>remote working</w:t>
      </w:r>
      <w:r w:rsidR="00102B51" w:rsidRPr="00650083">
        <w:t>,</w:t>
      </w:r>
      <w:r w:rsidRPr="00650083">
        <w:t xml:space="preserve"> compressed/flexible hours</w:t>
      </w:r>
      <w:r w:rsidR="00102B51" w:rsidRPr="00650083">
        <w:t>, and/or a part-time appointment</w:t>
      </w:r>
      <w:r w:rsidRPr="00650083">
        <w:t>.</w:t>
      </w:r>
    </w:p>
    <w:p w14:paraId="1D817DC5" w14:textId="77777777" w:rsidR="00CF2818" w:rsidRPr="00650083" w:rsidRDefault="00CF2818" w:rsidP="0028083A">
      <w:pPr>
        <w:pStyle w:val="Heading4"/>
      </w:pPr>
      <w:r w:rsidRPr="00650083">
        <w:t>Additional information</w:t>
      </w:r>
    </w:p>
    <w:p w14:paraId="0BC2B753" w14:textId="77777777" w:rsidR="00CF2818" w:rsidRPr="00650083" w:rsidRDefault="00CF2818" w:rsidP="00CF2818">
      <w:r w:rsidRPr="00650083">
        <w:t xml:space="preserve">The job description reflects the present requirements of the post, and as duties and responsibilities </w:t>
      </w:r>
      <w:r w:rsidRPr="00650083">
        <w:t>change/develop, the job description will be reviewed and be subject to amendment in consultation with the post holder. The post holder will carry out any other duties as are within the scope, spirit and purpose of the job as requested by the line manager or Head of Department/Division.</w:t>
      </w:r>
    </w:p>
    <w:p w14:paraId="47FFACF0" w14:textId="77777777" w:rsidR="00CF2818" w:rsidRPr="00650083" w:rsidRDefault="00CF2818" w:rsidP="00CF2818">
      <w:r w:rsidRPr="00650083">
        <w:t>The post holder will actively follow UCL policies including Equal Opportunities policies and be expected to give consideration within their role as to how they can actively advance equality of opportunity and good relations between people who share a relevant protected characteristic and people who do not share it.</w:t>
      </w:r>
    </w:p>
    <w:p w14:paraId="369A5F76" w14:textId="77777777" w:rsidR="00CF2818" w:rsidRPr="00650083" w:rsidRDefault="00CF2818" w:rsidP="00CF2818">
      <w:r w:rsidRPr="00650083">
        <w:t>The post holder will maintain an awareness and observation of Fire and Health and Safety Regulations.</w:t>
      </w:r>
    </w:p>
    <w:p w14:paraId="6F78469D" w14:textId="518DDE39" w:rsidR="00CF2818" w:rsidRPr="00650083" w:rsidRDefault="00CF2818" w:rsidP="00CF2818">
      <w:r w:rsidRPr="00650083">
        <w:t>The post holder must ensure organisational complian</w:t>
      </w:r>
      <w:r w:rsidR="00102B51" w:rsidRPr="00650083">
        <w:t>ce</w:t>
      </w:r>
      <w:r w:rsidRPr="00650083">
        <w:t xml:space="preserve"> and conformance with the Data Protection Principles. All data, whether stored electronically or by other means must be processed in accordance with the Data Protection Act 1998.</w:t>
      </w:r>
    </w:p>
    <w:p w14:paraId="08AD121C" w14:textId="77777777" w:rsidR="00CF315C" w:rsidRPr="00650083" w:rsidRDefault="00CF315C" w:rsidP="00694D5D">
      <w:pPr>
        <w:pStyle w:val="Heading1"/>
        <w:sectPr w:rsidR="00CF315C" w:rsidRPr="00650083" w:rsidSect="00102B51">
          <w:type w:val="continuous"/>
          <w:pgSz w:w="11900" w:h="16840"/>
          <w:pgMar w:top="602" w:right="567" w:bottom="1134" w:left="567" w:header="283" w:footer="709" w:gutter="0"/>
          <w:cols w:num="2" w:space="708"/>
          <w:docGrid w:linePitch="326"/>
        </w:sectPr>
      </w:pPr>
    </w:p>
    <w:p w14:paraId="6061360E" w14:textId="26C9040C" w:rsidR="00694D5D" w:rsidRPr="00650083" w:rsidRDefault="00694D5D" w:rsidP="00694D5D">
      <w:pPr>
        <w:pStyle w:val="Heading1"/>
        <w:sectPr w:rsidR="00694D5D" w:rsidRPr="00650083" w:rsidSect="00102B51">
          <w:type w:val="continuous"/>
          <w:pgSz w:w="11900" w:h="16840"/>
          <w:pgMar w:top="602" w:right="567" w:bottom="1134" w:left="567" w:header="283" w:footer="709" w:gutter="0"/>
          <w:cols w:num="2" w:space="708"/>
          <w:docGrid w:linePitch="326"/>
        </w:sectPr>
      </w:pPr>
    </w:p>
    <w:p w14:paraId="0C6391E7" w14:textId="77777777" w:rsidR="008749AF" w:rsidRPr="00650083" w:rsidRDefault="008749AF" w:rsidP="008749AF">
      <w:pPr>
        <w:pStyle w:val="ListParagraph"/>
        <w:numPr>
          <w:ilvl w:val="0"/>
          <w:numId w:val="0"/>
        </w:numPr>
        <w:tabs>
          <w:tab w:val="left" w:pos="720"/>
          <w:tab w:val="left" w:pos="1440"/>
          <w:tab w:val="left" w:pos="2160"/>
          <w:tab w:val="left" w:pos="2880"/>
          <w:tab w:val="left" w:pos="3555"/>
        </w:tabs>
        <w:spacing w:line="360" w:lineRule="auto"/>
        <w:ind w:left="426"/>
        <w:rPr>
          <w:rFonts w:cs="Arial"/>
          <w:b/>
          <w:caps/>
        </w:rPr>
      </w:pPr>
    </w:p>
    <w:p w14:paraId="62E10416" w14:textId="77777777" w:rsidR="008749AF" w:rsidRPr="00650083" w:rsidRDefault="008749AF" w:rsidP="008749AF">
      <w:pPr>
        <w:tabs>
          <w:tab w:val="left" w:pos="720"/>
          <w:tab w:val="left" w:pos="1440"/>
          <w:tab w:val="left" w:pos="2160"/>
          <w:tab w:val="left" w:pos="2880"/>
          <w:tab w:val="left" w:pos="3555"/>
        </w:tabs>
        <w:spacing w:after="160" w:line="259" w:lineRule="auto"/>
        <w:rPr>
          <w:rFonts w:cs="Arial"/>
          <w:color w:val="000000"/>
        </w:rPr>
      </w:pPr>
    </w:p>
    <w:p w14:paraId="6D66B088" w14:textId="77777777" w:rsidR="008749AF" w:rsidRPr="00650083" w:rsidRDefault="008749AF" w:rsidP="008749AF">
      <w:pPr>
        <w:tabs>
          <w:tab w:val="left" w:pos="720"/>
          <w:tab w:val="left" w:pos="1440"/>
          <w:tab w:val="left" w:pos="2160"/>
          <w:tab w:val="left" w:pos="2880"/>
          <w:tab w:val="left" w:pos="3555"/>
        </w:tabs>
        <w:spacing w:after="160" w:line="259" w:lineRule="auto"/>
        <w:ind w:left="360"/>
        <w:rPr>
          <w:rFonts w:cs="Arial"/>
          <w:color w:val="000000"/>
        </w:rPr>
      </w:pPr>
    </w:p>
    <w:p w14:paraId="6AF111CA" w14:textId="69510510" w:rsidR="005136DA" w:rsidRPr="00650083" w:rsidRDefault="005136DA" w:rsidP="00F46E0D">
      <w:pPr>
        <w:tabs>
          <w:tab w:val="left" w:pos="720"/>
          <w:tab w:val="left" w:pos="1440"/>
          <w:tab w:val="left" w:pos="2160"/>
          <w:tab w:val="left" w:pos="2880"/>
          <w:tab w:val="left" w:pos="3555"/>
        </w:tabs>
        <w:spacing w:after="160" w:line="259" w:lineRule="auto"/>
        <w:rPr>
          <w:rFonts w:eastAsia="Calibri" w:cs="Arial"/>
          <w:color w:val="000000"/>
        </w:rPr>
      </w:pPr>
    </w:p>
    <w:sectPr w:rsidR="005136DA" w:rsidRPr="00650083" w:rsidSect="008749AF">
      <w:footerReference w:type="default" r:id="rId12"/>
      <w:type w:val="continuous"/>
      <w:pgSz w:w="11906" w:h="16838"/>
      <w:pgMar w:top="1191" w:right="1531" w:bottom="709" w:left="153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Cooper, Jonathan [2]" w:date="2018-11-26T13:09:00Z" w:initials="CJ">
    <w:p w14:paraId="54A85A28" w14:textId="77D7CCA2" w:rsidR="00FE6641" w:rsidRDefault="00FE6641">
      <w:pPr>
        <w:pStyle w:val="CommentText"/>
      </w:pPr>
      <w:r>
        <w:rPr>
          <w:rStyle w:val="CommentReference"/>
        </w:rPr>
        <w:annotationRef/>
      </w:r>
      <w:r>
        <w:t>Note: changes tracked in this document are relative to the Research Software Developer Grade 7 JD.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A85A2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A85A28" w16cid:durableId="1FA66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9705C8" w14:textId="77777777" w:rsidR="001E54BF" w:rsidRDefault="001E54BF" w:rsidP="00DA4ABB">
      <w:r>
        <w:separator/>
      </w:r>
    </w:p>
  </w:endnote>
  <w:endnote w:type="continuationSeparator" w:id="0">
    <w:p w14:paraId="0D3D0159" w14:textId="77777777" w:rsidR="001E54BF" w:rsidRDefault="001E54BF" w:rsidP="00DA4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MT Std">
    <w:altName w:val="Century Gothic"/>
    <w:panose1 w:val="020B0604020202020204"/>
    <w:charset w:val="00"/>
    <w:family w:val="auto"/>
    <w:pitch w:val="variable"/>
    <w:sig w:usb0="00000000"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904A8D" w14:textId="77777777" w:rsidR="00333E8B" w:rsidRDefault="00567446" w:rsidP="007A1DB6">
    <w:pPr>
      <w:pStyle w:val="Footer"/>
      <w:rPr>
        <w:rFonts w:cs="Arial"/>
        <w:szCs w:val="16"/>
      </w:rPr>
    </w:pPr>
  </w:p>
  <w:p w14:paraId="5488E873" w14:textId="77777777" w:rsidR="00333E8B" w:rsidRPr="007A1DB6" w:rsidRDefault="008749AF" w:rsidP="004A3027">
    <w:pPr>
      <w:pStyle w:val="Footer"/>
      <w:jc w:val="center"/>
      <w:rPr>
        <w:rFonts w:cs="Arial"/>
        <w:szCs w:val="16"/>
      </w:rPr>
    </w:pPr>
    <w:r w:rsidRPr="004A3027">
      <w:rPr>
        <w:rFonts w:cs="Arial"/>
        <w:szCs w:val="16"/>
      </w:rPr>
      <w:t xml:space="preserve">Page </w:t>
    </w:r>
    <w:r w:rsidRPr="004A3027">
      <w:rPr>
        <w:rFonts w:cs="Arial"/>
        <w:szCs w:val="16"/>
      </w:rPr>
      <w:fldChar w:fldCharType="begin"/>
    </w:r>
    <w:r w:rsidRPr="004A3027">
      <w:rPr>
        <w:rFonts w:cs="Arial"/>
        <w:szCs w:val="16"/>
      </w:rPr>
      <w:instrText xml:space="preserve"> PAGE </w:instrText>
    </w:r>
    <w:r w:rsidRPr="004A3027">
      <w:rPr>
        <w:rFonts w:cs="Arial"/>
        <w:szCs w:val="16"/>
      </w:rPr>
      <w:fldChar w:fldCharType="separate"/>
    </w:r>
    <w:r w:rsidR="00694D5D">
      <w:rPr>
        <w:rFonts w:cs="Arial"/>
        <w:noProof/>
        <w:szCs w:val="16"/>
      </w:rPr>
      <w:t>4</w:t>
    </w:r>
    <w:r w:rsidRPr="004A3027">
      <w:rPr>
        <w:rFonts w:cs="Arial"/>
        <w:szCs w:val="16"/>
      </w:rPr>
      <w:fldChar w:fldCharType="end"/>
    </w:r>
    <w:r w:rsidRPr="004A3027">
      <w:rPr>
        <w:rFonts w:cs="Arial"/>
        <w:szCs w:val="16"/>
      </w:rPr>
      <w:t xml:space="preserve"> of </w:t>
    </w:r>
    <w:r w:rsidRPr="004A3027">
      <w:rPr>
        <w:rFonts w:cs="Arial"/>
        <w:szCs w:val="16"/>
      </w:rPr>
      <w:fldChar w:fldCharType="begin"/>
    </w:r>
    <w:r w:rsidRPr="004A3027">
      <w:rPr>
        <w:rFonts w:cs="Arial"/>
        <w:szCs w:val="16"/>
      </w:rPr>
      <w:instrText xml:space="preserve"> NUMPAGES </w:instrText>
    </w:r>
    <w:r w:rsidRPr="004A3027">
      <w:rPr>
        <w:rFonts w:cs="Arial"/>
        <w:szCs w:val="16"/>
      </w:rPr>
      <w:fldChar w:fldCharType="separate"/>
    </w:r>
    <w:r w:rsidR="00694D5D">
      <w:rPr>
        <w:rFonts w:cs="Arial"/>
        <w:noProof/>
        <w:szCs w:val="16"/>
      </w:rPr>
      <w:t>4</w:t>
    </w:r>
    <w:r w:rsidRPr="004A3027">
      <w:rPr>
        <w:rFonts w:cs="Arial"/>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B22AB" w14:textId="77777777" w:rsidR="001E54BF" w:rsidRDefault="001E54BF" w:rsidP="00DA4ABB">
      <w:r>
        <w:separator/>
      </w:r>
    </w:p>
  </w:footnote>
  <w:footnote w:type="continuationSeparator" w:id="0">
    <w:p w14:paraId="78C587CF" w14:textId="77777777" w:rsidR="001E54BF" w:rsidRDefault="001E54BF" w:rsidP="00DA4A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8CC790" w14:textId="632E2D42" w:rsidR="00820FCA" w:rsidRDefault="00FE6641" w:rsidP="008749AF">
    <w:pPr>
      <w:pStyle w:val="Header"/>
      <w:tabs>
        <w:tab w:val="clear" w:pos="4320"/>
        <w:tab w:val="clear" w:pos="8640"/>
        <w:tab w:val="left" w:pos="2835"/>
      </w:tabs>
    </w:pPr>
    <w:r>
      <w:rPr>
        <w:noProof/>
        <w:lang w:eastAsia="en-GB"/>
      </w:rPr>
      <w:drawing>
        <wp:anchor distT="0" distB="0" distL="114300" distR="114300" simplePos="0" relativeHeight="251659264" behindDoc="1" locked="0" layoutInCell="1" allowOverlap="1" wp14:anchorId="7D8B299F" wp14:editId="0B8050CC">
          <wp:simplePos x="0" y="0"/>
          <wp:positionH relativeFrom="page">
            <wp:posOffset>0</wp:posOffset>
          </wp:positionH>
          <wp:positionV relativeFrom="page">
            <wp:posOffset>0</wp:posOffset>
          </wp:positionV>
          <wp:extent cx="7596000" cy="1447200"/>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lue550UPportrait.eps"/>
                  <pic:cNvPicPr/>
                </pic:nvPicPr>
                <pic:blipFill>
                  <a:blip r:embed="rId1">
                    <a:extLst>
                      <a:ext uri="{28A0092B-C50C-407E-A947-70E740481C1C}">
                        <a14:useLocalDpi xmlns:a14="http://schemas.microsoft.com/office/drawing/2010/main" val="0"/>
                      </a:ext>
                    </a:extLst>
                  </a:blip>
                  <a:stretch>
                    <a:fillRect/>
                  </a:stretch>
                </pic:blipFill>
                <pic:spPr>
                  <a:xfrm>
                    <a:off x="0" y="0"/>
                    <a:ext cx="7596000" cy="144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96F45"/>
    <w:multiLevelType w:val="hybridMultilevel"/>
    <w:tmpl w:val="5A921FA2"/>
    <w:lvl w:ilvl="0" w:tplc="0896CD16">
      <w:start w:val="2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C7394"/>
    <w:multiLevelType w:val="hybridMultilevel"/>
    <w:tmpl w:val="21A06584"/>
    <w:lvl w:ilvl="0" w:tplc="9E9664EC">
      <w:start w:val="20"/>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F0C39"/>
    <w:multiLevelType w:val="hybridMultilevel"/>
    <w:tmpl w:val="D4E2A4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23344BB"/>
    <w:multiLevelType w:val="hybridMultilevel"/>
    <w:tmpl w:val="6C36C7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9F58AE"/>
    <w:multiLevelType w:val="hybridMultilevel"/>
    <w:tmpl w:val="B2A2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BF61DB"/>
    <w:multiLevelType w:val="multilevel"/>
    <w:tmpl w:val="360A679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4D0ACA42"/>
    <w:multiLevelType w:val="multilevel"/>
    <w:tmpl w:val="6502587A"/>
    <w:lvl w:ilvl="0">
      <w:numFmt w:val="bullet"/>
      <w:lvlText w:val="•"/>
      <w:lvlJc w:val="left"/>
      <w:pPr>
        <w:tabs>
          <w:tab w:val="num" w:pos="0"/>
        </w:tabs>
        <w:ind w:left="480" w:hanging="480"/>
      </w:pPr>
    </w:lvl>
    <w:lvl w:ilvl="1">
      <w:start w:va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5E367559"/>
    <w:multiLevelType w:val="hybridMultilevel"/>
    <w:tmpl w:val="6CF09C74"/>
    <w:lvl w:ilvl="0" w:tplc="08340D0A">
      <w:start w:val="1"/>
      <w:numFmt w:val="bullet"/>
      <w:pStyle w:val="ListParagraph"/>
      <w:lvlText w:val=""/>
      <w:lvlJc w:val="left"/>
      <w:pPr>
        <w:ind w:left="890" w:hanging="360"/>
      </w:pPr>
      <w:rPr>
        <w:rFonts w:ascii="Wingdings" w:hAnsi="Wingdings" w:hint="default"/>
      </w:rPr>
    </w:lvl>
    <w:lvl w:ilvl="1" w:tplc="04090003">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8" w15:restartNumberingAfterBreak="0">
    <w:nsid w:val="76335B77"/>
    <w:multiLevelType w:val="hybridMultilevel"/>
    <w:tmpl w:val="4BE29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8A6D6E"/>
    <w:multiLevelType w:val="hybridMultilevel"/>
    <w:tmpl w:val="E9E6B564"/>
    <w:lvl w:ilvl="0" w:tplc="5E5A1866">
      <w:start w:val="4"/>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7"/>
  </w:num>
  <w:num w:numId="3">
    <w:abstractNumId w:val="2"/>
  </w:num>
  <w:num w:numId="4">
    <w:abstractNumId w:val="9"/>
  </w:num>
  <w:num w:numId="5">
    <w:abstractNumId w:val="3"/>
  </w:num>
  <w:num w:numId="6">
    <w:abstractNumId w:val="6"/>
  </w:num>
  <w:num w:numId="7">
    <w:abstractNumId w:val="5"/>
  </w:num>
  <w:num w:numId="8">
    <w:abstractNumId w:val="8"/>
  </w:num>
  <w:num w:numId="9">
    <w:abstractNumId w:val="1"/>
  </w:num>
  <w:num w:numId="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ooper, Jonathan [2]">
    <w15:presenceInfo w15:providerId="AD" w15:userId="S::cceacoo@ucl.ac.uk::4f83e922-22e6-4b53-80fb-b194fd2127bf"/>
  </w15:person>
  <w15:person w15:author="Cooper, Jonathan">
    <w15:presenceInfo w15:providerId="Windows Live" w15:userId="4f83e922-22e6-4b53-80fb-b194fd2127bf"/>
  </w15:person>
  <w15:person w15:author="Cooper, Jonathan [3]">
    <w15:presenceInfo w15:providerId="None" w15:userId="Cooper, Jonath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defaultTabStop w:val="720"/>
  <w:drawingGridHorizontalSpacing w:val="100"/>
  <w:drawingGridVerticalSpacing w:val="163"/>
  <w:displayHorizontalDrawingGridEvery w:val="0"/>
  <w:displayVerticalDrawingGridEvery w:val="0"/>
  <w:noPunctuationKerning/>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PubVPasteboard_" w:val="0"/>
    <w:docVar w:name="OpenInPublishingView" w:val="0"/>
  </w:docVars>
  <w:rsids>
    <w:rsidRoot w:val="001A3B52"/>
    <w:rsid w:val="0000236B"/>
    <w:rsid w:val="00004F8D"/>
    <w:rsid w:val="0001446F"/>
    <w:rsid w:val="000204D6"/>
    <w:rsid w:val="000331F3"/>
    <w:rsid w:val="00035F29"/>
    <w:rsid w:val="0005387E"/>
    <w:rsid w:val="00055A5F"/>
    <w:rsid w:val="00061E18"/>
    <w:rsid w:val="000635BD"/>
    <w:rsid w:val="00070EC4"/>
    <w:rsid w:val="00083286"/>
    <w:rsid w:val="00093D36"/>
    <w:rsid w:val="000A0732"/>
    <w:rsid w:val="000B2DB2"/>
    <w:rsid w:val="000B7E55"/>
    <w:rsid w:val="000C3603"/>
    <w:rsid w:val="000C4073"/>
    <w:rsid w:val="000F1635"/>
    <w:rsid w:val="001005E2"/>
    <w:rsid w:val="00100C01"/>
    <w:rsid w:val="00102B51"/>
    <w:rsid w:val="001148C9"/>
    <w:rsid w:val="00130559"/>
    <w:rsid w:val="00146228"/>
    <w:rsid w:val="00146C6D"/>
    <w:rsid w:val="0016252E"/>
    <w:rsid w:val="00181247"/>
    <w:rsid w:val="00197F34"/>
    <w:rsid w:val="001A0DFD"/>
    <w:rsid w:val="001A28D2"/>
    <w:rsid w:val="001A3B52"/>
    <w:rsid w:val="001C24C1"/>
    <w:rsid w:val="001C43F0"/>
    <w:rsid w:val="001C7EDF"/>
    <w:rsid w:val="001E54BF"/>
    <w:rsid w:val="00203789"/>
    <w:rsid w:val="00254AA1"/>
    <w:rsid w:val="00255201"/>
    <w:rsid w:val="00261AD9"/>
    <w:rsid w:val="0027653E"/>
    <w:rsid w:val="0028083A"/>
    <w:rsid w:val="002963B5"/>
    <w:rsid w:val="002F3442"/>
    <w:rsid w:val="00300933"/>
    <w:rsid w:val="003055B7"/>
    <w:rsid w:val="00316A26"/>
    <w:rsid w:val="003334E3"/>
    <w:rsid w:val="00363CD8"/>
    <w:rsid w:val="00366ABA"/>
    <w:rsid w:val="00367215"/>
    <w:rsid w:val="00371518"/>
    <w:rsid w:val="00375230"/>
    <w:rsid w:val="00377520"/>
    <w:rsid w:val="0038354B"/>
    <w:rsid w:val="003B4FB9"/>
    <w:rsid w:val="003C1561"/>
    <w:rsid w:val="003F4ECB"/>
    <w:rsid w:val="0040652D"/>
    <w:rsid w:val="00413858"/>
    <w:rsid w:val="00462A6F"/>
    <w:rsid w:val="00462B31"/>
    <w:rsid w:val="00463AED"/>
    <w:rsid w:val="00475BD7"/>
    <w:rsid w:val="004961EE"/>
    <w:rsid w:val="004C348C"/>
    <w:rsid w:val="004C49A2"/>
    <w:rsid w:val="004E5D2F"/>
    <w:rsid w:val="004F31B0"/>
    <w:rsid w:val="004F379E"/>
    <w:rsid w:val="005044DE"/>
    <w:rsid w:val="00505515"/>
    <w:rsid w:val="005136DA"/>
    <w:rsid w:val="005157D0"/>
    <w:rsid w:val="00520F98"/>
    <w:rsid w:val="00525A25"/>
    <w:rsid w:val="005279A1"/>
    <w:rsid w:val="0053233C"/>
    <w:rsid w:val="005415F8"/>
    <w:rsid w:val="00542251"/>
    <w:rsid w:val="005525A7"/>
    <w:rsid w:val="005550FF"/>
    <w:rsid w:val="005617A1"/>
    <w:rsid w:val="00567446"/>
    <w:rsid w:val="00582E75"/>
    <w:rsid w:val="005A2E63"/>
    <w:rsid w:val="005B050C"/>
    <w:rsid w:val="005B0F27"/>
    <w:rsid w:val="005F55E4"/>
    <w:rsid w:val="0060340F"/>
    <w:rsid w:val="00647662"/>
    <w:rsid w:val="00650083"/>
    <w:rsid w:val="0065630F"/>
    <w:rsid w:val="00676E97"/>
    <w:rsid w:val="006806D8"/>
    <w:rsid w:val="00680DB2"/>
    <w:rsid w:val="006868F4"/>
    <w:rsid w:val="00694D5D"/>
    <w:rsid w:val="006A12E8"/>
    <w:rsid w:val="006A1644"/>
    <w:rsid w:val="006A3846"/>
    <w:rsid w:val="006A4299"/>
    <w:rsid w:val="006C089E"/>
    <w:rsid w:val="006C43E3"/>
    <w:rsid w:val="006D3C49"/>
    <w:rsid w:val="006E6E83"/>
    <w:rsid w:val="006E77CA"/>
    <w:rsid w:val="007061CE"/>
    <w:rsid w:val="007143C6"/>
    <w:rsid w:val="0072651B"/>
    <w:rsid w:val="007278F3"/>
    <w:rsid w:val="007559E2"/>
    <w:rsid w:val="00757577"/>
    <w:rsid w:val="00760A12"/>
    <w:rsid w:val="0078326C"/>
    <w:rsid w:val="007A3884"/>
    <w:rsid w:val="007C2BC1"/>
    <w:rsid w:val="007C7FF1"/>
    <w:rsid w:val="007D6B69"/>
    <w:rsid w:val="007E40B1"/>
    <w:rsid w:val="008105B7"/>
    <w:rsid w:val="00812C11"/>
    <w:rsid w:val="00814020"/>
    <w:rsid w:val="008206CC"/>
    <w:rsid w:val="00820FCA"/>
    <w:rsid w:val="00846641"/>
    <w:rsid w:val="00847090"/>
    <w:rsid w:val="00852852"/>
    <w:rsid w:val="008578F4"/>
    <w:rsid w:val="00871B24"/>
    <w:rsid w:val="008749AF"/>
    <w:rsid w:val="008771D2"/>
    <w:rsid w:val="00882D06"/>
    <w:rsid w:val="00895320"/>
    <w:rsid w:val="008A31F1"/>
    <w:rsid w:val="008A4B51"/>
    <w:rsid w:val="008A7907"/>
    <w:rsid w:val="008C7847"/>
    <w:rsid w:val="008D36DF"/>
    <w:rsid w:val="008E480F"/>
    <w:rsid w:val="008F6963"/>
    <w:rsid w:val="00923E35"/>
    <w:rsid w:val="00925A98"/>
    <w:rsid w:val="0095503C"/>
    <w:rsid w:val="0095534C"/>
    <w:rsid w:val="00962EA4"/>
    <w:rsid w:val="00966478"/>
    <w:rsid w:val="0098073C"/>
    <w:rsid w:val="009851C2"/>
    <w:rsid w:val="009B206C"/>
    <w:rsid w:val="009C1D9E"/>
    <w:rsid w:val="009D18A4"/>
    <w:rsid w:val="009D6418"/>
    <w:rsid w:val="009F0343"/>
    <w:rsid w:val="009F2996"/>
    <w:rsid w:val="009F2E9F"/>
    <w:rsid w:val="009F345D"/>
    <w:rsid w:val="00A17271"/>
    <w:rsid w:val="00A250A9"/>
    <w:rsid w:val="00A35DBB"/>
    <w:rsid w:val="00A40239"/>
    <w:rsid w:val="00A50DE1"/>
    <w:rsid w:val="00A5402A"/>
    <w:rsid w:val="00A84EDB"/>
    <w:rsid w:val="00A93D63"/>
    <w:rsid w:val="00A97FF6"/>
    <w:rsid w:val="00AA636A"/>
    <w:rsid w:val="00AC7C83"/>
    <w:rsid w:val="00AD0267"/>
    <w:rsid w:val="00AD60FC"/>
    <w:rsid w:val="00AE02E5"/>
    <w:rsid w:val="00AE686C"/>
    <w:rsid w:val="00AF036D"/>
    <w:rsid w:val="00AF1492"/>
    <w:rsid w:val="00AF203F"/>
    <w:rsid w:val="00B330AD"/>
    <w:rsid w:val="00B42598"/>
    <w:rsid w:val="00B47A02"/>
    <w:rsid w:val="00B47E0C"/>
    <w:rsid w:val="00B752CC"/>
    <w:rsid w:val="00B8314D"/>
    <w:rsid w:val="00B84D00"/>
    <w:rsid w:val="00B87789"/>
    <w:rsid w:val="00B97EF6"/>
    <w:rsid w:val="00BA5C21"/>
    <w:rsid w:val="00BB5FD8"/>
    <w:rsid w:val="00BC0191"/>
    <w:rsid w:val="00C169EF"/>
    <w:rsid w:val="00C31035"/>
    <w:rsid w:val="00C40A31"/>
    <w:rsid w:val="00C46DE7"/>
    <w:rsid w:val="00C64BA3"/>
    <w:rsid w:val="00C76701"/>
    <w:rsid w:val="00CB2A10"/>
    <w:rsid w:val="00CB486D"/>
    <w:rsid w:val="00CF2818"/>
    <w:rsid w:val="00CF315C"/>
    <w:rsid w:val="00D00239"/>
    <w:rsid w:val="00D36EA1"/>
    <w:rsid w:val="00D45E80"/>
    <w:rsid w:val="00D475E1"/>
    <w:rsid w:val="00D55061"/>
    <w:rsid w:val="00D67030"/>
    <w:rsid w:val="00D708D7"/>
    <w:rsid w:val="00D74426"/>
    <w:rsid w:val="00D81E9F"/>
    <w:rsid w:val="00D90130"/>
    <w:rsid w:val="00DA4ABB"/>
    <w:rsid w:val="00DC65DB"/>
    <w:rsid w:val="00DE7FA5"/>
    <w:rsid w:val="00E02A7A"/>
    <w:rsid w:val="00E06F50"/>
    <w:rsid w:val="00E23B24"/>
    <w:rsid w:val="00E3153F"/>
    <w:rsid w:val="00E47D32"/>
    <w:rsid w:val="00E53FAB"/>
    <w:rsid w:val="00E63C00"/>
    <w:rsid w:val="00E73B03"/>
    <w:rsid w:val="00EA49C0"/>
    <w:rsid w:val="00EC3DCC"/>
    <w:rsid w:val="00EF5584"/>
    <w:rsid w:val="00F023D5"/>
    <w:rsid w:val="00F31F90"/>
    <w:rsid w:val="00F46E0D"/>
    <w:rsid w:val="00F46EC6"/>
    <w:rsid w:val="00F74946"/>
    <w:rsid w:val="00F925CC"/>
    <w:rsid w:val="00F961B1"/>
    <w:rsid w:val="00FA21C1"/>
    <w:rsid w:val="00FA6B5E"/>
    <w:rsid w:val="00FC36C1"/>
    <w:rsid w:val="00FC5277"/>
    <w:rsid w:val="00FD312F"/>
    <w:rsid w:val="00FD6F3D"/>
    <w:rsid w:val="00FE2170"/>
    <w:rsid w:val="00FE6641"/>
    <w:rsid w:val="00FF4B7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oNotEmbedSmartTags/>
  <w:decimalSymbol w:val="."/>
  <w:listSeparator w:val=","/>
  <w14:docId w14:val="6DE54F88"/>
  <w14:defaultImageDpi w14:val="300"/>
  <w15:docId w15:val="{3AC490C9-EC49-466A-8ECA-7E857ECF0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Neue" w:eastAsiaTheme="minorEastAsia" w:hAnsi="Helvetica Neue" w:cs="Times New Roman"/>
        <w:sz w:val="24"/>
        <w:szCs w:val="24"/>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3C49"/>
    <w:pPr>
      <w:spacing w:after="240" w:line="280" w:lineRule="exact"/>
    </w:pPr>
    <w:rPr>
      <w:rFonts w:ascii="Arial" w:eastAsia="Times New Roman" w:hAnsi="Arial"/>
      <w:sz w:val="20"/>
      <w:lang w:eastAsia="en-US"/>
    </w:rPr>
  </w:style>
  <w:style w:type="paragraph" w:styleId="Heading1">
    <w:name w:val="heading 1"/>
    <w:basedOn w:val="Normal"/>
    <w:next w:val="Normal"/>
    <w:link w:val="Heading1Char"/>
    <w:uiPriority w:val="9"/>
    <w:qFormat/>
    <w:rsid w:val="00A5402A"/>
    <w:pPr>
      <w:keepNext/>
      <w:keepLines/>
      <w:spacing w:before="240" w:line="520" w:lineRule="exact"/>
      <w:outlineLvl w:val="0"/>
    </w:pPr>
    <w:rPr>
      <w:rFonts w:eastAsiaTheme="majorEastAsia" w:cstheme="majorBidi"/>
      <w:b/>
      <w:color w:val="000000" w:themeColor="text1"/>
      <w:sz w:val="52"/>
      <w:szCs w:val="32"/>
      <w:lang w:eastAsia="ja-JP"/>
    </w:rPr>
  </w:style>
  <w:style w:type="paragraph" w:styleId="Heading2">
    <w:name w:val="heading 2"/>
    <w:basedOn w:val="Normal"/>
    <w:next w:val="Normal"/>
    <w:link w:val="Heading2Char"/>
    <w:uiPriority w:val="9"/>
    <w:unhideWhenUsed/>
    <w:qFormat/>
    <w:rsid w:val="00A5402A"/>
    <w:pPr>
      <w:keepNext/>
      <w:keepLines/>
      <w:spacing w:before="120"/>
      <w:outlineLvl w:val="1"/>
    </w:pPr>
    <w:rPr>
      <w:rFonts w:eastAsiaTheme="majorEastAsia" w:cstheme="majorBidi"/>
      <w:b/>
      <w:color w:val="000000" w:themeColor="text1"/>
      <w:sz w:val="28"/>
      <w:szCs w:val="26"/>
      <w:lang w:eastAsia="ja-JP"/>
    </w:rPr>
  </w:style>
  <w:style w:type="paragraph" w:styleId="Heading3">
    <w:name w:val="heading 3"/>
    <w:basedOn w:val="Normal"/>
    <w:next w:val="Normal"/>
    <w:link w:val="Heading3Char"/>
    <w:uiPriority w:val="9"/>
    <w:unhideWhenUsed/>
    <w:qFormat/>
    <w:rsid w:val="00A5402A"/>
    <w:pPr>
      <w:keepNext/>
      <w:keepLines/>
      <w:spacing w:before="120"/>
      <w:outlineLvl w:val="2"/>
    </w:pPr>
    <w:rPr>
      <w:rFonts w:eastAsiaTheme="majorEastAsia" w:cstheme="majorBidi"/>
      <w:b/>
      <w:color w:val="7F7F7F" w:themeColor="text1" w:themeTint="80"/>
      <w:sz w:val="28"/>
      <w:lang w:eastAsia="ja-JP"/>
    </w:rPr>
  </w:style>
  <w:style w:type="paragraph" w:styleId="Heading4">
    <w:name w:val="heading 4"/>
    <w:basedOn w:val="Normal"/>
    <w:next w:val="Normal"/>
    <w:link w:val="Heading4Char"/>
    <w:uiPriority w:val="9"/>
    <w:unhideWhenUsed/>
    <w:qFormat/>
    <w:rsid w:val="0028083A"/>
    <w:pPr>
      <w:keepNext/>
      <w:keepLines/>
      <w:pBdr>
        <w:top w:val="single" w:sz="4" w:space="5" w:color="7F7F7F" w:themeColor="text1" w:themeTint="80"/>
      </w:pBdr>
      <w:spacing w:before="40" w:after="40"/>
      <w:outlineLvl w:val="3"/>
    </w:pPr>
    <w:rPr>
      <w:rFonts w:eastAsiaTheme="majorEastAsia" w:cs="Arial"/>
      <w:b/>
      <w:iCs/>
      <w:color w:val="000000" w:themeColor="text1"/>
      <w:lang w:eastAsia="ja-JP"/>
    </w:rPr>
  </w:style>
  <w:style w:type="paragraph" w:styleId="Heading5">
    <w:name w:val="heading 5"/>
    <w:basedOn w:val="Normal"/>
    <w:next w:val="Normal"/>
    <w:link w:val="Heading5Char"/>
    <w:uiPriority w:val="9"/>
    <w:unhideWhenUsed/>
    <w:qFormat/>
    <w:rsid w:val="00083286"/>
    <w:pPr>
      <w:keepNext/>
      <w:spacing w:after="120"/>
      <w:outlineLvl w:val="4"/>
    </w:pPr>
    <w:rPr>
      <w:rFonts w:eastAsiaTheme="minorEastAsia"/>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F216B"/>
    <w:rPr>
      <w:rFonts w:ascii="Lucida Grande" w:eastAsiaTheme="minorEastAsia" w:hAnsi="Lucida Grande"/>
      <w:color w:val="000000" w:themeColor="text1"/>
      <w:sz w:val="18"/>
      <w:szCs w:val="18"/>
      <w:lang w:eastAsia="ja-JP"/>
    </w:rPr>
  </w:style>
  <w:style w:type="paragraph" w:styleId="Footer">
    <w:name w:val="footer"/>
    <w:basedOn w:val="Normal"/>
    <w:link w:val="FooterChar"/>
    <w:rsid w:val="00DA4ABB"/>
    <w:pPr>
      <w:tabs>
        <w:tab w:val="center" w:pos="4153"/>
        <w:tab w:val="right" w:pos="8306"/>
      </w:tabs>
    </w:pPr>
    <w:rPr>
      <w:color w:val="000000" w:themeColor="text1"/>
      <w:sz w:val="16"/>
      <w:lang w:eastAsia="en-GB"/>
    </w:rPr>
  </w:style>
  <w:style w:type="character" w:customStyle="1" w:styleId="FooterChar">
    <w:name w:val="Footer Char"/>
    <w:basedOn w:val="DefaultParagraphFont"/>
    <w:link w:val="Footer"/>
    <w:rsid w:val="00DA4ABB"/>
    <w:rPr>
      <w:rFonts w:ascii="Arial" w:eastAsia="Times New Roman" w:hAnsi="Arial"/>
      <w:sz w:val="16"/>
      <w:lang w:eastAsia="en-GB"/>
    </w:rPr>
  </w:style>
  <w:style w:type="paragraph" w:styleId="Header">
    <w:name w:val="header"/>
    <w:basedOn w:val="Normal"/>
    <w:link w:val="HeaderChar"/>
    <w:uiPriority w:val="99"/>
    <w:unhideWhenUsed/>
    <w:rsid w:val="00DA4ABB"/>
    <w:pPr>
      <w:tabs>
        <w:tab w:val="center" w:pos="4320"/>
        <w:tab w:val="right" w:pos="8640"/>
      </w:tabs>
    </w:pPr>
    <w:rPr>
      <w:rFonts w:eastAsiaTheme="minorEastAsia"/>
      <w:color w:val="000000" w:themeColor="text1"/>
      <w:lang w:eastAsia="ja-JP"/>
    </w:rPr>
  </w:style>
  <w:style w:type="character" w:customStyle="1" w:styleId="HeaderChar">
    <w:name w:val="Header Char"/>
    <w:basedOn w:val="DefaultParagraphFont"/>
    <w:link w:val="Header"/>
    <w:uiPriority w:val="99"/>
    <w:rsid w:val="00DA4ABB"/>
  </w:style>
  <w:style w:type="character" w:customStyle="1" w:styleId="Heading2Char">
    <w:name w:val="Heading 2 Char"/>
    <w:basedOn w:val="DefaultParagraphFont"/>
    <w:link w:val="Heading2"/>
    <w:uiPriority w:val="9"/>
    <w:rsid w:val="00A5402A"/>
    <w:rPr>
      <w:rFonts w:ascii="Arial" w:eastAsiaTheme="majorEastAsia" w:hAnsi="Arial" w:cstheme="majorBidi"/>
      <w:b/>
      <w:color w:val="000000" w:themeColor="text1"/>
      <w:sz w:val="28"/>
      <w:szCs w:val="26"/>
    </w:rPr>
  </w:style>
  <w:style w:type="character" w:customStyle="1" w:styleId="Heading1Char">
    <w:name w:val="Heading 1 Char"/>
    <w:basedOn w:val="DefaultParagraphFont"/>
    <w:link w:val="Heading1"/>
    <w:uiPriority w:val="9"/>
    <w:rsid w:val="00A5402A"/>
    <w:rPr>
      <w:rFonts w:ascii="Arial" w:eastAsiaTheme="majorEastAsia" w:hAnsi="Arial" w:cstheme="majorBidi"/>
      <w:b/>
      <w:color w:val="000000" w:themeColor="text1"/>
      <w:sz w:val="52"/>
      <w:szCs w:val="32"/>
    </w:rPr>
  </w:style>
  <w:style w:type="character" w:customStyle="1" w:styleId="Heading3Char">
    <w:name w:val="Heading 3 Char"/>
    <w:basedOn w:val="DefaultParagraphFont"/>
    <w:link w:val="Heading3"/>
    <w:uiPriority w:val="9"/>
    <w:rsid w:val="00A5402A"/>
    <w:rPr>
      <w:rFonts w:ascii="Arial" w:eastAsiaTheme="majorEastAsia" w:hAnsi="Arial" w:cstheme="majorBidi"/>
      <w:b/>
      <w:color w:val="7F7F7F" w:themeColor="text1" w:themeTint="80"/>
      <w:sz w:val="28"/>
    </w:rPr>
  </w:style>
  <w:style w:type="table" w:styleId="TableGrid">
    <w:name w:val="Table Grid"/>
    <w:basedOn w:val="TableNormal"/>
    <w:uiPriority w:val="59"/>
    <w:rsid w:val="006476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1">
    <w:name w:val="p1"/>
    <w:basedOn w:val="Normal"/>
    <w:rsid w:val="00F925CC"/>
    <w:pPr>
      <w:spacing w:after="86"/>
    </w:pPr>
    <w:rPr>
      <w:rFonts w:eastAsiaTheme="minorEastAsia" w:cs="Arial"/>
      <w:sz w:val="15"/>
      <w:szCs w:val="15"/>
      <w:lang w:val="en-US"/>
    </w:rPr>
  </w:style>
  <w:style w:type="character" w:customStyle="1" w:styleId="Heading4Char">
    <w:name w:val="Heading 4 Char"/>
    <w:basedOn w:val="DefaultParagraphFont"/>
    <w:link w:val="Heading4"/>
    <w:uiPriority w:val="9"/>
    <w:rsid w:val="0028083A"/>
    <w:rPr>
      <w:rFonts w:ascii="Arial" w:eastAsiaTheme="majorEastAsia" w:hAnsi="Arial" w:cs="Arial"/>
      <w:b/>
      <w:iCs/>
      <w:color w:val="000000" w:themeColor="text1"/>
    </w:rPr>
  </w:style>
  <w:style w:type="paragraph" w:styleId="ListParagraph">
    <w:name w:val="List Paragraph"/>
    <w:basedOn w:val="Normal"/>
    <w:uiPriority w:val="34"/>
    <w:qFormat/>
    <w:rsid w:val="008578F4"/>
    <w:pPr>
      <w:numPr>
        <w:numId w:val="2"/>
      </w:numPr>
      <w:ind w:left="426" w:hanging="284"/>
      <w:contextualSpacing/>
    </w:pPr>
    <w:rPr>
      <w:rFonts w:eastAsiaTheme="minorEastAsia"/>
      <w:color w:val="595959" w:themeColor="text1" w:themeTint="A6"/>
      <w:lang w:eastAsia="ja-JP"/>
    </w:rPr>
  </w:style>
  <w:style w:type="paragraph" w:customStyle="1" w:styleId="Compact">
    <w:name w:val="Compact"/>
    <w:basedOn w:val="Normal"/>
    <w:qFormat/>
    <w:rsid w:val="00102B51"/>
    <w:pPr>
      <w:spacing w:before="36" w:after="36" w:line="312" w:lineRule="auto"/>
    </w:pPr>
    <w:rPr>
      <w:rFonts w:eastAsiaTheme="minorHAnsi" w:cstheme="minorBidi"/>
      <w:sz w:val="22"/>
      <w:lang w:val="en-US"/>
    </w:rPr>
  </w:style>
  <w:style w:type="character" w:customStyle="1" w:styleId="VerbatimChar">
    <w:name w:val="Verbatim Char"/>
    <w:basedOn w:val="DefaultParagraphFont"/>
    <w:link w:val="SourceCode"/>
    <w:rsid w:val="00BC0191"/>
    <w:rPr>
      <w:rFonts w:ascii="Consolas" w:hAnsi="Consolas"/>
      <w:sz w:val="22"/>
    </w:rPr>
  </w:style>
  <w:style w:type="paragraph" w:customStyle="1" w:styleId="SourceCode">
    <w:name w:val="Source Code"/>
    <w:basedOn w:val="Normal"/>
    <w:link w:val="VerbatimChar"/>
    <w:rsid w:val="00BC0191"/>
    <w:pPr>
      <w:wordWrap w:val="0"/>
      <w:spacing w:after="120" w:line="312" w:lineRule="auto"/>
    </w:pPr>
    <w:rPr>
      <w:rFonts w:ascii="Consolas" w:eastAsiaTheme="minorEastAsia" w:hAnsi="Consolas"/>
      <w:sz w:val="22"/>
      <w:lang w:eastAsia="ja-JP"/>
    </w:rPr>
  </w:style>
  <w:style w:type="character" w:styleId="CommentReference">
    <w:name w:val="annotation reference"/>
    <w:basedOn w:val="DefaultParagraphFont"/>
    <w:uiPriority w:val="99"/>
    <w:semiHidden/>
    <w:unhideWhenUsed/>
    <w:rsid w:val="00BC0191"/>
    <w:rPr>
      <w:sz w:val="16"/>
      <w:szCs w:val="16"/>
    </w:rPr>
  </w:style>
  <w:style w:type="paragraph" w:styleId="CommentText">
    <w:name w:val="annotation text"/>
    <w:basedOn w:val="Normal"/>
    <w:link w:val="CommentTextChar"/>
    <w:uiPriority w:val="99"/>
    <w:semiHidden/>
    <w:unhideWhenUsed/>
    <w:rsid w:val="00BC0191"/>
    <w:rPr>
      <w:rFonts w:eastAsiaTheme="minorEastAsia"/>
      <w:color w:val="000000" w:themeColor="text1"/>
      <w:szCs w:val="20"/>
      <w:lang w:eastAsia="ja-JP"/>
    </w:rPr>
  </w:style>
  <w:style w:type="character" w:customStyle="1" w:styleId="CommentTextChar">
    <w:name w:val="Comment Text Char"/>
    <w:basedOn w:val="DefaultParagraphFont"/>
    <w:link w:val="CommentText"/>
    <w:uiPriority w:val="99"/>
    <w:semiHidden/>
    <w:rsid w:val="00BC0191"/>
    <w:rPr>
      <w:rFonts w:ascii="Arial" w:hAnsi="Arial"/>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BC0191"/>
    <w:rPr>
      <w:b/>
      <w:bCs/>
    </w:rPr>
  </w:style>
  <w:style w:type="character" w:customStyle="1" w:styleId="CommentSubjectChar">
    <w:name w:val="Comment Subject Char"/>
    <w:basedOn w:val="CommentTextChar"/>
    <w:link w:val="CommentSubject"/>
    <w:uiPriority w:val="99"/>
    <w:semiHidden/>
    <w:rsid w:val="00BC0191"/>
    <w:rPr>
      <w:rFonts w:ascii="Arial" w:hAnsi="Arial"/>
      <w:b/>
      <w:bCs/>
      <w:color w:val="000000" w:themeColor="text1"/>
      <w:sz w:val="20"/>
      <w:szCs w:val="20"/>
    </w:rPr>
  </w:style>
  <w:style w:type="character" w:customStyle="1" w:styleId="Heading5Char">
    <w:name w:val="Heading 5 Char"/>
    <w:basedOn w:val="DefaultParagraphFont"/>
    <w:link w:val="Heading5"/>
    <w:uiPriority w:val="9"/>
    <w:rsid w:val="00083286"/>
    <w:rPr>
      <w:rFonts w:ascii="Arial" w:hAnsi="Arial"/>
      <w:b/>
      <w:color w:val="000000" w:themeColor="text1"/>
      <w:sz w:val="20"/>
      <w:lang w:eastAsia="en-US"/>
    </w:rPr>
  </w:style>
  <w:style w:type="paragraph" w:styleId="Revision">
    <w:name w:val="Revision"/>
    <w:hidden/>
    <w:uiPriority w:val="99"/>
    <w:semiHidden/>
    <w:rsid w:val="00CB2A10"/>
    <w:rPr>
      <w:rFonts w:ascii="Arial" w:hAnsi="Arial"/>
      <w:color w:val="000000" w:themeColor="text1"/>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548611">
      <w:bodyDiv w:val="1"/>
      <w:marLeft w:val="0"/>
      <w:marRight w:val="0"/>
      <w:marTop w:val="0"/>
      <w:marBottom w:val="0"/>
      <w:divBdr>
        <w:top w:val="none" w:sz="0" w:space="0" w:color="auto"/>
        <w:left w:val="none" w:sz="0" w:space="0" w:color="auto"/>
        <w:bottom w:val="none" w:sz="0" w:space="0" w:color="auto"/>
        <w:right w:val="none" w:sz="0" w:space="0" w:color="auto"/>
      </w:divBdr>
    </w:div>
    <w:div w:id="315568535">
      <w:bodyDiv w:val="1"/>
      <w:marLeft w:val="0"/>
      <w:marRight w:val="0"/>
      <w:marTop w:val="0"/>
      <w:marBottom w:val="0"/>
      <w:divBdr>
        <w:top w:val="none" w:sz="0" w:space="0" w:color="auto"/>
        <w:left w:val="none" w:sz="0" w:space="0" w:color="auto"/>
        <w:bottom w:val="none" w:sz="0" w:space="0" w:color="auto"/>
        <w:right w:val="none" w:sz="0" w:space="0" w:color="auto"/>
      </w:divBdr>
    </w:div>
    <w:div w:id="403840192">
      <w:bodyDiv w:val="1"/>
      <w:marLeft w:val="0"/>
      <w:marRight w:val="0"/>
      <w:marTop w:val="0"/>
      <w:marBottom w:val="0"/>
      <w:divBdr>
        <w:top w:val="none" w:sz="0" w:space="0" w:color="auto"/>
        <w:left w:val="none" w:sz="0" w:space="0" w:color="auto"/>
        <w:bottom w:val="none" w:sz="0" w:space="0" w:color="auto"/>
        <w:right w:val="none" w:sz="0" w:space="0" w:color="auto"/>
      </w:divBdr>
    </w:div>
    <w:div w:id="638804654">
      <w:bodyDiv w:val="1"/>
      <w:marLeft w:val="0"/>
      <w:marRight w:val="0"/>
      <w:marTop w:val="0"/>
      <w:marBottom w:val="0"/>
      <w:divBdr>
        <w:top w:val="none" w:sz="0" w:space="0" w:color="auto"/>
        <w:left w:val="none" w:sz="0" w:space="0" w:color="auto"/>
        <w:bottom w:val="none" w:sz="0" w:space="0" w:color="auto"/>
        <w:right w:val="none" w:sz="0" w:space="0" w:color="auto"/>
      </w:divBdr>
    </w:div>
    <w:div w:id="691615843">
      <w:bodyDiv w:val="1"/>
      <w:marLeft w:val="0"/>
      <w:marRight w:val="0"/>
      <w:marTop w:val="0"/>
      <w:marBottom w:val="0"/>
      <w:divBdr>
        <w:top w:val="none" w:sz="0" w:space="0" w:color="auto"/>
        <w:left w:val="none" w:sz="0" w:space="0" w:color="auto"/>
        <w:bottom w:val="none" w:sz="0" w:space="0" w:color="auto"/>
        <w:right w:val="none" w:sz="0" w:space="0" w:color="auto"/>
      </w:divBdr>
    </w:div>
    <w:div w:id="736129858">
      <w:bodyDiv w:val="1"/>
      <w:marLeft w:val="0"/>
      <w:marRight w:val="0"/>
      <w:marTop w:val="0"/>
      <w:marBottom w:val="0"/>
      <w:divBdr>
        <w:top w:val="none" w:sz="0" w:space="0" w:color="auto"/>
        <w:left w:val="none" w:sz="0" w:space="0" w:color="auto"/>
        <w:bottom w:val="none" w:sz="0" w:space="0" w:color="auto"/>
        <w:right w:val="none" w:sz="0" w:space="0" w:color="auto"/>
      </w:divBdr>
    </w:div>
    <w:div w:id="742800158">
      <w:bodyDiv w:val="1"/>
      <w:marLeft w:val="0"/>
      <w:marRight w:val="0"/>
      <w:marTop w:val="0"/>
      <w:marBottom w:val="0"/>
      <w:divBdr>
        <w:top w:val="none" w:sz="0" w:space="0" w:color="auto"/>
        <w:left w:val="none" w:sz="0" w:space="0" w:color="auto"/>
        <w:bottom w:val="none" w:sz="0" w:space="0" w:color="auto"/>
        <w:right w:val="none" w:sz="0" w:space="0" w:color="auto"/>
      </w:divBdr>
    </w:div>
    <w:div w:id="853498642">
      <w:bodyDiv w:val="1"/>
      <w:marLeft w:val="0"/>
      <w:marRight w:val="0"/>
      <w:marTop w:val="0"/>
      <w:marBottom w:val="0"/>
      <w:divBdr>
        <w:top w:val="none" w:sz="0" w:space="0" w:color="auto"/>
        <w:left w:val="none" w:sz="0" w:space="0" w:color="auto"/>
        <w:bottom w:val="none" w:sz="0" w:space="0" w:color="auto"/>
        <w:right w:val="none" w:sz="0" w:space="0" w:color="auto"/>
      </w:divBdr>
    </w:div>
    <w:div w:id="915898366">
      <w:bodyDiv w:val="1"/>
      <w:marLeft w:val="0"/>
      <w:marRight w:val="0"/>
      <w:marTop w:val="0"/>
      <w:marBottom w:val="0"/>
      <w:divBdr>
        <w:top w:val="none" w:sz="0" w:space="0" w:color="auto"/>
        <w:left w:val="none" w:sz="0" w:space="0" w:color="auto"/>
        <w:bottom w:val="none" w:sz="0" w:space="0" w:color="auto"/>
        <w:right w:val="none" w:sz="0" w:space="0" w:color="auto"/>
      </w:divBdr>
    </w:div>
    <w:div w:id="1044915169">
      <w:bodyDiv w:val="1"/>
      <w:marLeft w:val="0"/>
      <w:marRight w:val="0"/>
      <w:marTop w:val="0"/>
      <w:marBottom w:val="0"/>
      <w:divBdr>
        <w:top w:val="none" w:sz="0" w:space="0" w:color="auto"/>
        <w:left w:val="none" w:sz="0" w:space="0" w:color="auto"/>
        <w:bottom w:val="none" w:sz="0" w:space="0" w:color="auto"/>
        <w:right w:val="none" w:sz="0" w:space="0" w:color="auto"/>
      </w:divBdr>
    </w:div>
    <w:div w:id="1109082510">
      <w:bodyDiv w:val="1"/>
      <w:marLeft w:val="0"/>
      <w:marRight w:val="0"/>
      <w:marTop w:val="0"/>
      <w:marBottom w:val="0"/>
      <w:divBdr>
        <w:top w:val="none" w:sz="0" w:space="0" w:color="auto"/>
        <w:left w:val="none" w:sz="0" w:space="0" w:color="auto"/>
        <w:bottom w:val="none" w:sz="0" w:space="0" w:color="auto"/>
        <w:right w:val="none" w:sz="0" w:space="0" w:color="auto"/>
      </w:divBdr>
    </w:div>
    <w:div w:id="1113591013">
      <w:bodyDiv w:val="1"/>
      <w:marLeft w:val="0"/>
      <w:marRight w:val="0"/>
      <w:marTop w:val="0"/>
      <w:marBottom w:val="0"/>
      <w:divBdr>
        <w:top w:val="none" w:sz="0" w:space="0" w:color="auto"/>
        <w:left w:val="none" w:sz="0" w:space="0" w:color="auto"/>
        <w:bottom w:val="none" w:sz="0" w:space="0" w:color="auto"/>
        <w:right w:val="none" w:sz="0" w:space="0" w:color="auto"/>
      </w:divBdr>
    </w:div>
    <w:div w:id="1122844397">
      <w:bodyDiv w:val="1"/>
      <w:marLeft w:val="0"/>
      <w:marRight w:val="0"/>
      <w:marTop w:val="0"/>
      <w:marBottom w:val="0"/>
      <w:divBdr>
        <w:top w:val="none" w:sz="0" w:space="0" w:color="auto"/>
        <w:left w:val="none" w:sz="0" w:space="0" w:color="auto"/>
        <w:bottom w:val="none" w:sz="0" w:space="0" w:color="auto"/>
        <w:right w:val="none" w:sz="0" w:space="0" w:color="auto"/>
      </w:divBdr>
    </w:div>
    <w:div w:id="1198617900">
      <w:bodyDiv w:val="1"/>
      <w:marLeft w:val="0"/>
      <w:marRight w:val="0"/>
      <w:marTop w:val="0"/>
      <w:marBottom w:val="0"/>
      <w:divBdr>
        <w:top w:val="none" w:sz="0" w:space="0" w:color="auto"/>
        <w:left w:val="none" w:sz="0" w:space="0" w:color="auto"/>
        <w:bottom w:val="none" w:sz="0" w:space="0" w:color="auto"/>
        <w:right w:val="none" w:sz="0" w:space="0" w:color="auto"/>
      </w:divBdr>
    </w:div>
    <w:div w:id="1362512192">
      <w:bodyDiv w:val="1"/>
      <w:marLeft w:val="0"/>
      <w:marRight w:val="0"/>
      <w:marTop w:val="0"/>
      <w:marBottom w:val="0"/>
      <w:divBdr>
        <w:top w:val="none" w:sz="0" w:space="0" w:color="auto"/>
        <w:left w:val="none" w:sz="0" w:space="0" w:color="auto"/>
        <w:bottom w:val="none" w:sz="0" w:space="0" w:color="auto"/>
        <w:right w:val="none" w:sz="0" w:space="0" w:color="auto"/>
      </w:divBdr>
    </w:div>
    <w:div w:id="19343181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7EBD72-1B20-AA4C-861B-17A449A12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8</Pages>
  <Words>2184</Words>
  <Characters>15256</Characters>
  <Application>Microsoft Office Word</Application>
  <DocSecurity>0</DocSecurity>
  <Lines>127</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Pickett</dc:creator>
  <cp:keywords/>
  <dc:description/>
  <cp:lastModifiedBy>Cooper, Jonathan</cp:lastModifiedBy>
  <cp:revision>7</cp:revision>
  <dcterms:created xsi:type="dcterms:W3CDTF">2018-11-26T12:40:00Z</dcterms:created>
  <dcterms:modified xsi:type="dcterms:W3CDTF">2018-11-30T08:39:00Z</dcterms:modified>
</cp:coreProperties>
</file>